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F87A" w14:textId="62D5EB02" w:rsidR="00B13A2E" w:rsidRDefault="00B13A2E" w:rsidP="00B13A2E">
      <w:pPr>
        <w:spacing w:line="360" w:lineRule="auto"/>
        <w:ind w:right="360"/>
        <w:jc w:val="center"/>
        <w:rPr>
          <w:b/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758592" behindDoc="1" locked="0" layoutInCell="1" allowOverlap="1" wp14:anchorId="32AB23DF" wp14:editId="5DD3EAA7">
            <wp:simplePos x="0" y="0"/>
            <wp:positionH relativeFrom="margin">
              <wp:posOffset>2790190</wp:posOffset>
            </wp:positionH>
            <wp:positionV relativeFrom="paragraph">
              <wp:posOffset>0</wp:posOffset>
            </wp:positionV>
            <wp:extent cx="678180" cy="891540"/>
            <wp:effectExtent l="0" t="0" r="7620" b="3810"/>
            <wp:wrapTight wrapText="bothSides">
              <wp:wrapPolygon edited="0">
                <wp:start x="0" y="0"/>
                <wp:lineTo x="0" y="21231"/>
                <wp:lineTo x="21236" y="21231"/>
                <wp:lineTo x="21236" y="0"/>
                <wp:lineTo x="0" y="0"/>
              </wp:wrapPolygon>
            </wp:wrapTight>
            <wp:docPr id="4" name="Picture 4" descr="BCI Campus Management Degree | Couses | Fees | Contact | Nego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BCI Campus Management Degree | Couses | Fees | Contact | Negomb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851B1" w14:textId="77777777" w:rsidR="00B13A2E" w:rsidRDefault="00B13A2E" w:rsidP="00B13A2E">
      <w:pPr>
        <w:spacing w:line="360" w:lineRule="auto"/>
        <w:ind w:right="360"/>
        <w:jc w:val="center"/>
        <w:rPr>
          <w:b/>
          <w:color w:val="000000"/>
          <w:sz w:val="28"/>
        </w:rPr>
      </w:pPr>
    </w:p>
    <w:p w14:paraId="4240C37C" w14:textId="77777777" w:rsidR="00B13A2E" w:rsidRDefault="00B13A2E" w:rsidP="00B13A2E">
      <w:pPr>
        <w:jc w:val="center"/>
        <w:rPr>
          <w:rFonts w:ascii="Calibri" w:hAnsi="Calibri" w:cs="Calibri"/>
          <w:b/>
          <w:lang w:val="en-GB"/>
        </w:rPr>
      </w:pPr>
    </w:p>
    <w:p w14:paraId="6EE3C7FC" w14:textId="77777777" w:rsidR="00B13A2E" w:rsidRDefault="00B13A2E" w:rsidP="00B13A2E">
      <w:pPr>
        <w:jc w:val="center"/>
        <w:rPr>
          <w:rFonts w:ascii="Calibri" w:hAnsi="Calibri" w:cs="Calibri"/>
          <w:b/>
          <w:lang w:val="en-GB"/>
        </w:rPr>
      </w:pPr>
    </w:p>
    <w:p w14:paraId="1DF29FF6" w14:textId="499832DB" w:rsidR="00B13A2E" w:rsidRPr="00FD024D" w:rsidRDefault="00B13A2E" w:rsidP="00B13A2E">
      <w:pPr>
        <w:jc w:val="center"/>
        <w:rPr>
          <w:rFonts w:ascii="Calibri" w:hAnsi="Calibri" w:cs="Calibri"/>
          <w:b/>
          <w:lang w:val="en-GB"/>
        </w:rPr>
      </w:pPr>
      <w:r w:rsidRPr="00FD024D">
        <w:rPr>
          <w:rFonts w:ascii="Calibri" w:hAnsi="Calibri" w:cs="Calibri"/>
          <w:b/>
          <w:lang w:val="en-GB"/>
        </w:rPr>
        <w:t>BENEDICT XVI CATHOLIC INTERNATIONAL INSTITUTE OF HIGHER EDUCATION</w:t>
      </w:r>
    </w:p>
    <w:p w14:paraId="7FEF5DBB" w14:textId="77777777" w:rsidR="00B13A2E" w:rsidRPr="00FD024D" w:rsidRDefault="00B13A2E" w:rsidP="00B13A2E">
      <w:pPr>
        <w:jc w:val="center"/>
        <w:rPr>
          <w:rFonts w:ascii="Calibri" w:hAnsi="Calibri" w:cs="Calibri"/>
          <w:b/>
          <w:lang w:val="en-GB"/>
        </w:rPr>
      </w:pPr>
      <w:r w:rsidRPr="00FD024D">
        <w:rPr>
          <w:rFonts w:ascii="Calibri" w:hAnsi="Calibri" w:cs="Calibri"/>
          <w:b/>
          <w:lang w:val="en-GB"/>
        </w:rPr>
        <w:t>NEGOMBO, SRI LANKA</w:t>
      </w:r>
    </w:p>
    <w:p w14:paraId="1CEBC612" w14:textId="77777777" w:rsidR="00B13A2E" w:rsidRPr="00424884" w:rsidRDefault="00B13A2E" w:rsidP="00B13A2E">
      <w:pPr>
        <w:jc w:val="center"/>
        <w:rPr>
          <w:b/>
          <w:sz w:val="26"/>
          <w:szCs w:val="26"/>
          <w:lang w:val="en-GB"/>
        </w:rPr>
      </w:pPr>
    </w:p>
    <w:p w14:paraId="1C1A7330" w14:textId="77777777" w:rsidR="00B13A2E" w:rsidRPr="00FD024D" w:rsidRDefault="00B13A2E" w:rsidP="00B13A2E">
      <w:pPr>
        <w:jc w:val="center"/>
        <w:rPr>
          <w:rFonts w:ascii="Calibri" w:hAnsi="Calibri" w:cs="Calibri"/>
          <w:b/>
          <w:lang w:val="en-GB"/>
        </w:rPr>
      </w:pPr>
      <w:r w:rsidRPr="00FD024D">
        <w:rPr>
          <w:rFonts w:ascii="Calibri" w:hAnsi="Calibri" w:cs="Calibri"/>
          <w:b/>
          <w:lang w:val="en-GB"/>
        </w:rPr>
        <w:t>SCHOOL OF COMPUTING</w:t>
      </w:r>
    </w:p>
    <w:p w14:paraId="3DC1B953" w14:textId="7FBDD539" w:rsidR="00B13A2E" w:rsidRDefault="00B13A2E" w:rsidP="00B13A2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76" w:lineRule="auto"/>
        <w:jc w:val="center"/>
        <w:rPr>
          <w:ins w:id="0" w:author="Shashikala Alwis" w:date="2024-02-15T14:54:00Z"/>
          <w:rFonts w:ascii="Calibri" w:hAnsi="Calibri" w:cs="Calibri"/>
          <w:b/>
          <w:color w:val="000000"/>
        </w:rPr>
      </w:pPr>
      <w:r w:rsidRPr="00FD024D">
        <w:rPr>
          <w:rFonts w:ascii="Calibri" w:hAnsi="Calibri" w:cs="Calibri"/>
          <w:b/>
          <w:lang w:val="en-GB"/>
        </w:rPr>
        <w:t xml:space="preserve">Bachelor of </w:t>
      </w:r>
      <w:r w:rsidRPr="00FD024D">
        <w:rPr>
          <w:rFonts w:ascii="Calibri" w:hAnsi="Calibri" w:cs="Calibri"/>
          <w:b/>
          <w:color w:val="000000"/>
        </w:rPr>
        <w:t xml:space="preserve">Science </w:t>
      </w:r>
      <w:proofErr w:type="spellStart"/>
      <w:r w:rsidRPr="00FD024D">
        <w:rPr>
          <w:rFonts w:ascii="Calibri" w:hAnsi="Calibri" w:cs="Calibri"/>
          <w:b/>
          <w:color w:val="000000"/>
        </w:rPr>
        <w:t>Honours</w:t>
      </w:r>
      <w:proofErr w:type="spellEnd"/>
      <w:r w:rsidRPr="00FD024D">
        <w:rPr>
          <w:rFonts w:ascii="Calibri" w:hAnsi="Calibri" w:cs="Calibri"/>
          <w:b/>
          <w:color w:val="000000"/>
        </w:rPr>
        <w:t xml:space="preserve"> in Information Technology</w:t>
      </w:r>
    </w:p>
    <w:p w14:paraId="30A9E684" w14:textId="77777777" w:rsidR="00842727" w:rsidRPr="00FD024D" w:rsidRDefault="00842727" w:rsidP="00B13A2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76" w:lineRule="auto"/>
        <w:jc w:val="center"/>
        <w:rPr>
          <w:rFonts w:ascii="Calibri" w:hAnsi="Calibri" w:cs="Calibri"/>
          <w:b/>
          <w:color w:val="000000"/>
        </w:rPr>
      </w:pPr>
    </w:p>
    <w:p w14:paraId="4BEF8A88" w14:textId="77777777" w:rsidR="00B13A2E" w:rsidRPr="00FD024D" w:rsidRDefault="00B13A2E" w:rsidP="00B13A2E">
      <w:pPr>
        <w:jc w:val="center"/>
        <w:rPr>
          <w:rFonts w:ascii="Calibri" w:hAnsi="Calibri" w:cs="Calibri"/>
          <w:b/>
          <w:lang w:val="en-GB"/>
        </w:rPr>
      </w:pPr>
      <w:r w:rsidRPr="00FD024D">
        <w:rPr>
          <w:rFonts w:ascii="Calibri" w:hAnsi="Calibri" w:cs="Calibri"/>
          <w:b/>
          <w:lang w:val="en-GB"/>
        </w:rPr>
        <w:t>Academic Year 2023/2024</w:t>
      </w:r>
    </w:p>
    <w:p w14:paraId="3FA25408" w14:textId="77777777" w:rsidR="00B13A2E" w:rsidRPr="00FD024D" w:rsidRDefault="00B13A2E" w:rsidP="00B13A2E">
      <w:pPr>
        <w:spacing w:line="360" w:lineRule="auto"/>
        <w:jc w:val="center"/>
        <w:rPr>
          <w:rFonts w:ascii="Calibri" w:hAnsi="Calibri" w:cs="Calibri"/>
          <w:b/>
          <w:lang w:val="en-GB"/>
        </w:rPr>
      </w:pPr>
      <w:r w:rsidRPr="00FD024D">
        <w:rPr>
          <w:rFonts w:ascii="Calibri" w:hAnsi="Calibri" w:cs="Calibri"/>
          <w:b/>
          <w:lang w:val="en-GB"/>
        </w:rPr>
        <w:t>Year 2 Semester I – End Semester Examination – February 2024</w:t>
      </w:r>
    </w:p>
    <w:p w14:paraId="28A8700F" w14:textId="77777777" w:rsidR="00842727" w:rsidRDefault="002A4040" w:rsidP="00B13A2E">
      <w:pPr>
        <w:pBdr>
          <w:bottom w:val="single" w:sz="4" w:space="1" w:color="auto"/>
        </w:pBdr>
        <w:jc w:val="center"/>
        <w:rPr>
          <w:ins w:id="1" w:author="Shashikala Alwis" w:date="2024-02-15T14:55:00Z"/>
          <w:rFonts w:ascii="Calibri" w:hAnsi="Calibri" w:cs="Calibri"/>
          <w:b/>
          <w:bCs/>
          <w:lang w:val="en-GB"/>
        </w:rPr>
      </w:pPr>
      <w:ins w:id="2" w:author="Shashikala Alwis" w:date="2024-02-12T11:26:00Z">
        <w:r>
          <w:rPr>
            <w:rFonts w:ascii="Calibri" w:hAnsi="Calibri" w:cs="Calibri"/>
            <w:b/>
            <w:lang w:val="en-GB"/>
          </w:rPr>
          <w:t xml:space="preserve">   </w:t>
        </w:r>
      </w:ins>
      <w:r w:rsidR="00B13A2E">
        <w:rPr>
          <w:rFonts w:ascii="Calibri" w:hAnsi="Calibri" w:cs="Calibri"/>
          <w:b/>
          <w:lang w:val="en-GB"/>
        </w:rPr>
        <w:t xml:space="preserve">BSIT </w:t>
      </w:r>
      <w:r w:rsidR="00B13A2E" w:rsidRPr="00FD024D">
        <w:rPr>
          <w:rFonts w:ascii="Calibri" w:hAnsi="Calibri" w:cs="Calibri"/>
          <w:b/>
          <w:lang w:val="en-GB"/>
        </w:rPr>
        <w:t>210</w:t>
      </w:r>
      <w:r w:rsidR="00B13A2E">
        <w:rPr>
          <w:rFonts w:ascii="Calibri" w:hAnsi="Calibri" w:cs="Calibri"/>
          <w:b/>
          <w:lang w:val="en-GB"/>
        </w:rPr>
        <w:t>3</w:t>
      </w:r>
      <w:r w:rsidR="00B13A2E" w:rsidRPr="00FD024D">
        <w:rPr>
          <w:rFonts w:ascii="Calibri" w:hAnsi="Calibri" w:cs="Calibri"/>
          <w:b/>
          <w:lang w:val="en-GB"/>
        </w:rPr>
        <w:t xml:space="preserve">3 </w:t>
      </w:r>
      <w:ins w:id="3" w:author="Thushari Silva" w:date="2024-02-10T00:47:00Z">
        <w:r w:rsidR="003E672C">
          <w:rPr>
            <w:rFonts w:ascii="Calibri" w:hAnsi="Calibri" w:cs="Calibri"/>
            <w:b/>
            <w:lang w:val="en-GB"/>
          </w:rPr>
          <w:t xml:space="preserve"> </w:t>
        </w:r>
        <w:del w:id="4" w:author="Shashikala Alwis" w:date="2024-02-12T11:27:00Z">
          <w:r w:rsidR="003E672C" w:rsidDel="002A4040">
            <w:rPr>
              <w:rFonts w:ascii="Calibri" w:hAnsi="Calibri" w:cs="Calibri"/>
              <w:b/>
              <w:lang w:val="en-GB"/>
            </w:rPr>
            <w:delText xml:space="preserve">                </w:delText>
          </w:r>
        </w:del>
        <w:r w:rsidR="003E672C">
          <w:rPr>
            <w:rFonts w:ascii="Calibri" w:hAnsi="Calibri" w:cs="Calibri"/>
            <w:b/>
            <w:lang w:val="en-GB"/>
          </w:rPr>
          <w:t xml:space="preserve"> </w:t>
        </w:r>
        <w:del w:id="5" w:author="Shashikala Alwis" w:date="2024-02-12T11:26:00Z">
          <w:r w:rsidR="003E672C" w:rsidDel="002A4040">
            <w:rPr>
              <w:rFonts w:ascii="Calibri" w:hAnsi="Calibri" w:cs="Calibri"/>
              <w:b/>
              <w:lang w:val="en-GB"/>
            </w:rPr>
            <w:delText xml:space="preserve">     </w:delText>
          </w:r>
        </w:del>
      </w:ins>
      <w:del w:id="6" w:author="Shashikala Alwis" w:date="2024-02-12T11:26:00Z">
        <w:r w:rsidR="00B13A2E" w:rsidRPr="00FD024D" w:rsidDel="002A4040">
          <w:rPr>
            <w:rFonts w:ascii="Calibri" w:hAnsi="Calibri" w:cs="Calibri"/>
            <w:b/>
            <w:lang w:val="en-GB"/>
          </w:rPr>
          <w:tab/>
        </w:r>
      </w:del>
      <w:r w:rsidR="00B13A2E">
        <w:rPr>
          <w:rFonts w:ascii="Calibri" w:hAnsi="Calibri" w:cs="Calibri"/>
          <w:b/>
          <w:color w:val="000000"/>
        </w:rPr>
        <w:t>Data Structures and Algorithms</w:t>
      </w:r>
      <w:r w:rsidR="00B13A2E" w:rsidRPr="00FD024D">
        <w:rPr>
          <w:rFonts w:ascii="Calibri" w:hAnsi="Calibri" w:cs="Calibri"/>
          <w:b/>
          <w:bCs/>
          <w:lang w:val="en-GB"/>
        </w:rPr>
        <w:t xml:space="preserve"> </w:t>
      </w:r>
      <w:ins w:id="7" w:author="Thushari Silva" w:date="2024-02-10T00:46:00Z">
        <w:r w:rsidR="003E672C">
          <w:rPr>
            <w:rFonts w:ascii="Calibri" w:hAnsi="Calibri" w:cs="Calibri"/>
            <w:b/>
            <w:bCs/>
            <w:lang w:val="en-GB"/>
          </w:rPr>
          <w:t xml:space="preserve">  </w:t>
        </w:r>
      </w:ins>
    </w:p>
    <w:p w14:paraId="517E7B77" w14:textId="67A7BA71" w:rsidR="00B13A2E" w:rsidRPr="00FD024D" w:rsidRDefault="003E672C" w:rsidP="00B13A2E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  <w:lang w:val="en-GB"/>
        </w:rPr>
      </w:pPr>
      <w:ins w:id="8" w:author="Thushari Silva" w:date="2024-02-10T00:46:00Z">
        <w:r>
          <w:rPr>
            <w:rFonts w:ascii="Calibri" w:hAnsi="Calibri" w:cs="Calibri"/>
            <w:b/>
            <w:bCs/>
            <w:lang w:val="en-GB"/>
          </w:rPr>
          <w:t xml:space="preserve">                               </w:t>
        </w:r>
      </w:ins>
      <w:ins w:id="9" w:author="Thushari Silva" w:date="2024-02-10T00:47:00Z">
        <w:r>
          <w:rPr>
            <w:rFonts w:ascii="Calibri" w:hAnsi="Calibri" w:cs="Calibri"/>
            <w:b/>
            <w:bCs/>
            <w:lang w:val="en-GB"/>
          </w:rPr>
          <w:t xml:space="preserve">   </w:t>
        </w:r>
      </w:ins>
      <w:ins w:id="10" w:author="Thushari Silva" w:date="2024-02-10T00:46:00Z">
        <w:del w:id="11" w:author="Shashikala Alwis" w:date="2024-02-12T11:26:00Z">
          <w:r w:rsidDel="002A4040">
            <w:rPr>
              <w:rFonts w:ascii="Calibri" w:hAnsi="Calibri" w:cs="Calibri"/>
              <w:b/>
              <w:bCs/>
              <w:lang w:val="en-GB"/>
            </w:rPr>
            <w:delText>Duration: 3 hours</w:delText>
          </w:r>
        </w:del>
      </w:ins>
    </w:p>
    <w:p w14:paraId="2674BCE4" w14:textId="77777777" w:rsidR="00B13A2E" w:rsidRPr="00B13A2E" w:rsidRDefault="00B13A2E" w:rsidP="00B13A2E">
      <w:pPr>
        <w:rPr>
          <w:b/>
          <w:sz w:val="24"/>
          <w:szCs w:val="24"/>
          <w:lang w:val="en-GB"/>
        </w:rPr>
      </w:pPr>
      <w:r w:rsidRPr="00B13A2E">
        <w:rPr>
          <w:b/>
          <w:sz w:val="24"/>
          <w:szCs w:val="24"/>
          <w:lang w:val="en-GB"/>
        </w:rPr>
        <w:t>Instructions:</w:t>
      </w:r>
    </w:p>
    <w:p w14:paraId="677F4DD1" w14:textId="77777777" w:rsidR="00B13A2E" w:rsidRPr="00B13A2E" w:rsidRDefault="00B13A2E" w:rsidP="00B13A2E">
      <w:pPr>
        <w:pStyle w:val="ListParagraph"/>
        <w:widowControl/>
        <w:numPr>
          <w:ilvl w:val="0"/>
          <w:numId w:val="36"/>
        </w:numPr>
        <w:autoSpaceDE/>
        <w:autoSpaceDN/>
        <w:spacing w:line="276" w:lineRule="auto"/>
        <w:contextualSpacing/>
        <w:rPr>
          <w:rFonts w:ascii="Calibri" w:hAnsi="Calibri" w:cs="Calibri"/>
          <w:lang w:val="en-GB"/>
        </w:rPr>
      </w:pPr>
      <w:r w:rsidRPr="00B13A2E">
        <w:rPr>
          <w:rFonts w:ascii="Calibri" w:hAnsi="Calibri" w:cs="Calibri"/>
          <w:lang w:val="en-GB"/>
        </w:rPr>
        <w:t xml:space="preserve">This is a </w:t>
      </w:r>
      <w:r w:rsidRPr="00B13A2E">
        <w:rPr>
          <w:rFonts w:ascii="Calibri" w:hAnsi="Calibri" w:cs="Calibri"/>
          <w:bCs/>
          <w:lang w:val="en-GB"/>
        </w:rPr>
        <w:t xml:space="preserve">three </w:t>
      </w:r>
      <w:r w:rsidRPr="00B13A2E">
        <w:rPr>
          <w:rFonts w:ascii="Calibri" w:hAnsi="Calibri" w:cs="Calibri"/>
          <w:b/>
          <w:bCs/>
          <w:lang w:val="en-GB"/>
        </w:rPr>
        <w:t>(03)</w:t>
      </w:r>
      <w:r w:rsidRPr="00B13A2E">
        <w:rPr>
          <w:rFonts w:ascii="Calibri" w:hAnsi="Calibri" w:cs="Calibri"/>
          <w:lang w:val="en-GB"/>
        </w:rPr>
        <w:t xml:space="preserve"> hour exam.</w:t>
      </w:r>
    </w:p>
    <w:p w14:paraId="4DCF06DF" w14:textId="4677DF49" w:rsidR="00B13A2E" w:rsidRPr="00B13A2E" w:rsidRDefault="00B13A2E" w:rsidP="00B13A2E">
      <w:pPr>
        <w:pStyle w:val="ListParagraph"/>
        <w:numPr>
          <w:ilvl w:val="0"/>
          <w:numId w:val="36"/>
        </w:numPr>
        <w:tabs>
          <w:tab w:val="left" w:pos="821"/>
          <w:tab w:val="left" w:pos="822"/>
        </w:tabs>
        <w:spacing w:before="79"/>
        <w:rPr>
          <w:rFonts w:ascii="Calibri" w:hAnsi="Calibri" w:cs="Calibri"/>
        </w:rPr>
      </w:pPr>
      <w:r w:rsidRPr="00B13A2E">
        <w:rPr>
          <w:rFonts w:ascii="Calibri" w:hAnsi="Calibri" w:cs="Calibri"/>
        </w:rPr>
        <w:t>This</w:t>
      </w:r>
      <w:r w:rsidRPr="00B13A2E">
        <w:rPr>
          <w:rFonts w:ascii="Calibri" w:hAnsi="Calibri" w:cs="Calibri"/>
          <w:spacing w:val="-2"/>
        </w:rPr>
        <w:t xml:space="preserve"> </w:t>
      </w:r>
      <w:r w:rsidRPr="00B13A2E">
        <w:rPr>
          <w:rFonts w:ascii="Calibri" w:hAnsi="Calibri" w:cs="Calibri"/>
        </w:rPr>
        <w:t>paper</w:t>
      </w:r>
      <w:r w:rsidRPr="00B13A2E">
        <w:rPr>
          <w:rFonts w:ascii="Calibri" w:hAnsi="Calibri" w:cs="Calibri"/>
          <w:spacing w:val="-2"/>
        </w:rPr>
        <w:t xml:space="preserve"> </w:t>
      </w:r>
      <w:r w:rsidRPr="00B13A2E">
        <w:rPr>
          <w:rFonts w:ascii="Calibri" w:hAnsi="Calibri" w:cs="Calibri"/>
        </w:rPr>
        <w:t>contains four</w:t>
      </w:r>
      <w:r w:rsidRPr="00B13A2E">
        <w:rPr>
          <w:rFonts w:ascii="Calibri" w:hAnsi="Calibri" w:cs="Calibri"/>
          <w:spacing w:val="-7"/>
        </w:rPr>
        <w:t xml:space="preserve"> </w:t>
      </w:r>
      <w:r w:rsidRPr="00B13A2E">
        <w:rPr>
          <w:rFonts w:ascii="Calibri" w:hAnsi="Calibri" w:cs="Calibri"/>
        </w:rPr>
        <w:t>questions</w:t>
      </w:r>
      <w:r w:rsidRPr="00B13A2E">
        <w:rPr>
          <w:rFonts w:ascii="Calibri" w:hAnsi="Calibri" w:cs="Calibri"/>
          <w:spacing w:val="-4"/>
        </w:rPr>
        <w:t xml:space="preserve"> </w:t>
      </w:r>
      <w:r w:rsidRPr="00B13A2E">
        <w:rPr>
          <w:rFonts w:ascii="Calibri" w:hAnsi="Calibri" w:cs="Calibri"/>
        </w:rPr>
        <w:t>on</w:t>
      </w:r>
      <w:r w:rsidRPr="00B13A2E">
        <w:rPr>
          <w:rFonts w:ascii="Calibri" w:hAnsi="Calibri" w:cs="Calibri"/>
          <w:spacing w:val="2"/>
        </w:rPr>
        <w:t xml:space="preserve"> </w:t>
      </w:r>
      <w:del w:id="12" w:author="Shashikala Alwis" w:date="2024-02-15T14:54:00Z">
        <w:r w:rsidR="00237A6B" w:rsidDel="00842727">
          <w:rPr>
            <w:rFonts w:ascii="Calibri" w:hAnsi="Calibri" w:cs="Calibri"/>
          </w:rPr>
          <w:delText>Seven</w:delText>
        </w:r>
        <w:r w:rsidRPr="00B13A2E" w:rsidDel="00842727">
          <w:rPr>
            <w:rFonts w:ascii="Calibri" w:hAnsi="Calibri" w:cs="Calibri"/>
            <w:spacing w:val="-2"/>
          </w:rPr>
          <w:delText xml:space="preserve"> </w:delText>
        </w:r>
      </w:del>
      <w:ins w:id="13" w:author="Shashikala Alwis" w:date="2024-02-15T14:54:00Z">
        <w:r w:rsidR="00842727">
          <w:rPr>
            <w:rFonts w:ascii="Calibri" w:hAnsi="Calibri" w:cs="Calibri"/>
          </w:rPr>
          <w:t>seven</w:t>
        </w:r>
        <w:r w:rsidR="00842727" w:rsidRPr="00B13A2E">
          <w:rPr>
            <w:rFonts w:ascii="Calibri" w:hAnsi="Calibri" w:cs="Calibri"/>
            <w:spacing w:val="-2"/>
          </w:rPr>
          <w:t xml:space="preserve"> </w:t>
        </w:r>
      </w:ins>
      <w:r w:rsidRPr="00B13A2E">
        <w:rPr>
          <w:rFonts w:ascii="Calibri" w:hAnsi="Calibri" w:cs="Calibri"/>
        </w:rPr>
        <w:t>pages.</w:t>
      </w:r>
    </w:p>
    <w:p w14:paraId="1A47862F" w14:textId="77777777" w:rsidR="00B13A2E" w:rsidRPr="00B13A2E" w:rsidRDefault="00B13A2E" w:rsidP="00B13A2E">
      <w:pPr>
        <w:pStyle w:val="ListParagraph"/>
        <w:numPr>
          <w:ilvl w:val="0"/>
          <w:numId w:val="36"/>
        </w:numPr>
        <w:tabs>
          <w:tab w:val="left" w:pos="821"/>
          <w:tab w:val="left" w:pos="822"/>
        </w:tabs>
        <w:spacing w:before="78"/>
        <w:rPr>
          <w:rFonts w:ascii="Calibri" w:hAnsi="Calibri" w:cs="Calibri"/>
        </w:rPr>
      </w:pPr>
      <w:r w:rsidRPr="00B13A2E">
        <w:rPr>
          <w:rFonts w:ascii="Calibri" w:hAnsi="Calibri" w:cs="Calibri"/>
        </w:rPr>
        <w:t>Answer</w:t>
      </w:r>
      <w:r w:rsidRPr="00B13A2E">
        <w:rPr>
          <w:rFonts w:ascii="Calibri" w:hAnsi="Calibri" w:cs="Calibri"/>
          <w:spacing w:val="-3"/>
        </w:rPr>
        <w:t xml:space="preserve"> </w:t>
      </w:r>
      <w:r w:rsidRPr="00B13A2E">
        <w:rPr>
          <w:rFonts w:ascii="Calibri" w:hAnsi="Calibri" w:cs="Calibri"/>
        </w:rPr>
        <w:t>all</w:t>
      </w:r>
      <w:r w:rsidRPr="00B13A2E">
        <w:rPr>
          <w:rFonts w:ascii="Calibri" w:hAnsi="Calibri" w:cs="Calibri"/>
          <w:spacing w:val="-3"/>
        </w:rPr>
        <w:t xml:space="preserve"> </w:t>
      </w:r>
      <w:r w:rsidRPr="00B13A2E">
        <w:rPr>
          <w:rFonts w:ascii="Calibri" w:hAnsi="Calibri" w:cs="Calibri"/>
        </w:rPr>
        <w:t>the</w:t>
      </w:r>
      <w:r w:rsidRPr="00B13A2E">
        <w:rPr>
          <w:rFonts w:ascii="Calibri" w:hAnsi="Calibri" w:cs="Calibri"/>
          <w:spacing w:val="-4"/>
        </w:rPr>
        <w:t xml:space="preserve"> </w:t>
      </w:r>
      <w:r w:rsidRPr="00B13A2E">
        <w:rPr>
          <w:rFonts w:ascii="Calibri" w:hAnsi="Calibri" w:cs="Calibri"/>
        </w:rPr>
        <w:t>Questions.</w:t>
      </w:r>
    </w:p>
    <w:p w14:paraId="44F38580" w14:textId="77777777" w:rsidR="00B13A2E" w:rsidRDefault="00B13A2E" w:rsidP="00B13A2E">
      <w:pPr>
        <w:pStyle w:val="ListParagraph"/>
        <w:numPr>
          <w:ilvl w:val="0"/>
          <w:numId w:val="36"/>
        </w:numPr>
        <w:tabs>
          <w:tab w:val="left" w:pos="821"/>
          <w:tab w:val="left" w:pos="822"/>
        </w:tabs>
        <w:spacing w:before="78"/>
        <w:rPr>
          <w:ins w:id="14" w:author="Thushari Silva" w:date="2024-02-10T00:45:00Z"/>
          <w:rFonts w:ascii="Calibri" w:hAnsi="Calibri" w:cs="Calibri"/>
        </w:rPr>
      </w:pPr>
      <w:r w:rsidRPr="00B13A2E">
        <w:rPr>
          <w:rFonts w:ascii="Calibri" w:hAnsi="Calibri" w:cs="Calibri"/>
        </w:rPr>
        <w:t>Calculators</w:t>
      </w:r>
      <w:r w:rsidRPr="00B13A2E">
        <w:rPr>
          <w:rFonts w:ascii="Calibri" w:hAnsi="Calibri" w:cs="Calibri"/>
          <w:spacing w:val="-3"/>
        </w:rPr>
        <w:t xml:space="preserve"> </w:t>
      </w:r>
      <w:r w:rsidRPr="00B13A2E">
        <w:rPr>
          <w:rFonts w:ascii="Calibri" w:hAnsi="Calibri" w:cs="Calibri"/>
        </w:rPr>
        <w:t>are</w:t>
      </w:r>
      <w:r w:rsidRPr="00B13A2E">
        <w:rPr>
          <w:rFonts w:ascii="Calibri" w:hAnsi="Calibri" w:cs="Calibri"/>
          <w:spacing w:val="-6"/>
        </w:rPr>
        <w:t xml:space="preserve"> </w:t>
      </w:r>
      <w:r w:rsidRPr="00B13A2E">
        <w:rPr>
          <w:rFonts w:ascii="Calibri" w:hAnsi="Calibri" w:cs="Calibri"/>
        </w:rPr>
        <w:t>not allowed.</w:t>
      </w:r>
    </w:p>
    <w:p w14:paraId="1B17BAAD" w14:textId="7C28B1DB" w:rsidR="00582359" w:rsidRPr="00B13A2E" w:rsidDel="00EA043E" w:rsidRDefault="00582359" w:rsidP="00B13A2E">
      <w:pPr>
        <w:pStyle w:val="ListParagraph"/>
        <w:numPr>
          <w:ilvl w:val="0"/>
          <w:numId w:val="36"/>
        </w:numPr>
        <w:tabs>
          <w:tab w:val="left" w:pos="821"/>
          <w:tab w:val="left" w:pos="822"/>
        </w:tabs>
        <w:spacing w:before="78"/>
        <w:rPr>
          <w:del w:id="15" w:author="Shashikala Alwis" w:date="2024-02-15T10:41:00Z"/>
          <w:rFonts w:ascii="Calibri" w:hAnsi="Calibri" w:cs="Calibri"/>
        </w:rPr>
      </w:pPr>
      <w:ins w:id="16" w:author="Thushari Silva" w:date="2024-02-10T00:45:00Z">
        <w:del w:id="17" w:author="Shashikala Alwis" w:date="2024-02-15T10:41:00Z">
          <w:r w:rsidDel="00EA043E">
            <w:rPr>
              <w:rFonts w:ascii="Calibri" w:hAnsi="Calibri" w:cs="Calibri"/>
            </w:rPr>
            <w:delText>This is a closed-book examination.</w:delText>
          </w:r>
        </w:del>
      </w:ins>
    </w:p>
    <w:p w14:paraId="208F5314" w14:textId="77777777" w:rsidR="00B13A2E" w:rsidRDefault="00B13A2E" w:rsidP="00B13A2E">
      <w:pPr>
        <w:pBdr>
          <w:bottom w:val="single" w:sz="4" w:space="1" w:color="auto"/>
        </w:pBdr>
        <w:tabs>
          <w:tab w:val="right" w:pos="9000"/>
        </w:tabs>
        <w:rPr>
          <w:rStyle w:val="PageNumber"/>
        </w:rPr>
      </w:pPr>
    </w:p>
    <w:p w14:paraId="343387A5" w14:textId="43F8B888" w:rsidR="00C95730" w:rsidDel="002A4040" w:rsidRDefault="00C95730" w:rsidP="00C95730">
      <w:pPr>
        <w:pStyle w:val="BodyText"/>
        <w:ind w:left="3874"/>
        <w:rPr>
          <w:del w:id="18" w:author="Shashikala Alwis" w:date="2024-02-12T11:24:00Z"/>
          <w:sz w:val="20"/>
        </w:rPr>
      </w:pPr>
    </w:p>
    <w:p w14:paraId="5D61985E" w14:textId="77777777" w:rsidR="0059093D" w:rsidRDefault="0059093D" w:rsidP="00C95730">
      <w:pPr>
        <w:pStyle w:val="BodyText"/>
        <w:ind w:left="3874"/>
        <w:rPr>
          <w:sz w:val="20"/>
        </w:rPr>
      </w:pPr>
    </w:p>
    <w:p w14:paraId="3D5BC368" w14:textId="77777777" w:rsidR="0059093D" w:rsidRDefault="0059093D" w:rsidP="00C95730">
      <w:pPr>
        <w:pStyle w:val="BodyText"/>
        <w:ind w:left="3874"/>
        <w:rPr>
          <w:sz w:val="20"/>
        </w:rPr>
      </w:pPr>
    </w:p>
    <w:p w14:paraId="14A2E2B2" w14:textId="7C088831" w:rsidR="0059093D" w:rsidDel="002A4040" w:rsidRDefault="0059093D" w:rsidP="00C95730">
      <w:pPr>
        <w:pStyle w:val="BodyText"/>
        <w:ind w:left="3874"/>
        <w:rPr>
          <w:del w:id="19" w:author="Shashikala Alwis" w:date="2024-02-12T11:23:00Z"/>
          <w:sz w:val="20"/>
        </w:rPr>
      </w:pPr>
    </w:p>
    <w:p w14:paraId="672EDCC7" w14:textId="6E5DC4CC" w:rsidR="0059093D" w:rsidDel="002A4040" w:rsidRDefault="0059093D" w:rsidP="00C95730">
      <w:pPr>
        <w:pStyle w:val="BodyText"/>
        <w:ind w:left="3874"/>
        <w:rPr>
          <w:del w:id="20" w:author="Shashikala Alwis" w:date="2024-02-12T11:23:00Z"/>
          <w:sz w:val="20"/>
        </w:rPr>
      </w:pPr>
    </w:p>
    <w:p w14:paraId="11FD433F" w14:textId="1E53AFD6" w:rsidR="0059093D" w:rsidDel="002A4040" w:rsidRDefault="0059093D" w:rsidP="00C95730">
      <w:pPr>
        <w:pStyle w:val="BodyText"/>
        <w:ind w:left="3874"/>
        <w:rPr>
          <w:del w:id="21" w:author="Shashikala Alwis" w:date="2024-02-12T11:23:00Z"/>
          <w:sz w:val="20"/>
        </w:rPr>
      </w:pPr>
    </w:p>
    <w:p w14:paraId="553B5486" w14:textId="0B8D639C" w:rsidR="0059093D" w:rsidDel="002A4040" w:rsidRDefault="0059093D" w:rsidP="00C95730">
      <w:pPr>
        <w:pStyle w:val="BodyText"/>
        <w:ind w:left="3874"/>
        <w:rPr>
          <w:del w:id="22" w:author="Shashikala Alwis" w:date="2024-02-12T11:23:00Z"/>
          <w:sz w:val="20"/>
        </w:rPr>
      </w:pPr>
    </w:p>
    <w:p w14:paraId="3CC7F837" w14:textId="4A331A5C" w:rsidR="0059093D" w:rsidDel="002A4040" w:rsidRDefault="0059093D" w:rsidP="00C95730">
      <w:pPr>
        <w:pStyle w:val="BodyText"/>
        <w:ind w:left="3874"/>
        <w:rPr>
          <w:del w:id="23" w:author="Shashikala Alwis" w:date="2024-02-12T11:23:00Z"/>
          <w:sz w:val="20"/>
        </w:rPr>
      </w:pPr>
    </w:p>
    <w:p w14:paraId="7539E9E4" w14:textId="2587083A" w:rsidR="0059093D" w:rsidDel="002A4040" w:rsidRDefault="0059093D" w:rsidP="00C95730">
      <w:pPr>
        <w:pStyle w:val="BodyText"/>
        <w:ind w:left="3874"/>
        <w:rPr>
          <w:del w:id="24" w:author="Shashikala Alwis" w:date="2024-02-12T11:23:00Z"/>
          <w:sz w:val="20"/>
        </w:rPr>
      </w:pPr>
    </w:p>
    <w:p w14:paraId="1C82E681" w14:textId="48535384" w:rsidR="0059093D" w:rsidDel="002A4040" w:rsidRDefault="0059093D" w:rsidP="00C95730">
      <w:pPr>
        <w:pStyle w:val="BodyText"/>
        <w:ind w:left="3874"/>
        <w:rPr>
          <w:del w:id="25" w:author="Shashikala Alwis" w:date="2024-02-12T11:23:00Z"/>
          <w:sz w:val="20"/>
        </w:rPr>
      </w:pPr>
    </w:p>
    <w:p w14:paraId="5778B9AA" w14:textId="3FB7BC81" w:rsidR="0059093D" w:rsidDel="002A4040" w:rsidRDefault="0059093D" w:rsidP="00C95730">
      <w:pPr>
        <w:pStyle w:val="BodyText"/>
        <w:ind w:left="3874"/>
        <w:rPr>
          <w:del w:id="26" w:author="Shashikala Alwis" w:date="2024-02-12T11:23:00Z"/>
          <w:sz w:val="20"/>
        </w:rPr>
      </w:pPr>
    </w:p>
    <w:p w14:paraId="7F8932B0" w14:textId="06C77AA2" w:rsidR="0059093D" w:rsidDel="002A4040" w:rsidRDefault="0059093D" w:rsidP="00C95730">
      <w:pPr>
        <w:pStyle w:val="BodyText"/>
        <w:ind w:left="3874"/>
        <w:rPr>
          <w:del w:id="27" w:author="Shashikala Alwis" w:date="2024-02-12T11:23:00Z"/>
          <w:sz w:val="20"/>
        </w:rPr>
      </w:pPr>
    </w:p>
    <w:p w14:paraId="0ABB3ED5" w14:textId="2DB83D31" w:rsidR="0059093D" w:rsidDel="002A4040" w:rsidRDefault="0059093D" w:rsidP="00C95730">
      <w:pPr>
        <w:pStyle w:val="BodyText"/>
        <w:ind w:left="3874"/>
        <w:rPr>
          <w:del w:id="28" w:author="Shashikala Alwis" w:date="2024-02-12T11:23:00Z"/>
          <w:sz w:val="20"/>
        </w:rPr>
      </w:pPr>
    </w:p>
    <w:p w14:paraId="05D754C7" w14:textId="10105E51" w:rsidR="0059093D" w:rsidDel="002A4040" w:rsidRDefault="0059093D" w:rsidP="00C95730">
      <w:pPr>
        <w:pStyle w:val="BodyText"/>
        <w:ind w:left="3874"/>
        <w:rPr>
          <w:del w:id="29" w:author="Shashikala Alwis" w:date="2024-02-12T11:23:00Z"/>
          <w:sz w:val="20"/>
        </w:rPr>
      </w:pPr>
    </w:p>
    <w:p w14:paraId="0421FFBC" w14:textId="5EFEF0E9" w:rsidR="0059093D" w:rsidDel="002A4040" w:rsidRDefault="0059093D" w:rsidP="00C95730">
      <w:pPr>
        <w:pStyle w:val="BodyText"/>
        <w:ind w:left="3874"/>
        <w:rPr>
          <w:del w:id="30" w:author="Shashikala Alwis" w:date="2024-02-12T11:23:00Z"/>
          <w:sz w:val="20"/>
        </w:rPr>
      </w:pPr>
    </w:p>
    <w:p w14:paraId="226DDEFA" w14:textId="756D1047" w:rsidR="0059093D" w:rsidDel="002A4040" w:rsidRDefault="0059093D" w:rsidP="00C95730">
      <w:pPr>
        <w:pStyle w:val="BodyText"/>
        <w:ind w:left="3874"/>
        <w:rPr>
          <w:del w:id="31" w:author="Shashikala Alwis" w:date="2024-02-12T11:23:00Z"/>
          <w:sz w:val="20"/>
        </w:rPr>
      </w:pPr>
    </w:p>
    <w:p w14:paraId="365A9DE9" w14:textId="74167ABC" w:rsidR="0059093D" w:rsidDel="002A4040" w:rsidRDefault="0059093D" w:rsidP="00C95730">
      <w:pPr>
        <w:pStyle w:val="BodyText"/>
        <w:ind w:left="3874"/>
        <w:rPr>
          <w:del w:id="32" w:author="Shashikala Alwis" w:date="2024-02-12T11:23:00Z"/>
          <w:sz w:val="20"/>
        </w:rPr>
      </w:pPr>
    </w:p>
    <w:p w14:paraId="47DC6883" w14:textId="1D6F83BF" w:rsidR="0059093D" w:rsidDel="002A4040" w:rsidRDefault="0059093D" w:rsidP="00C95730">
      <w:pPr>
        <w:pStyle w:val="BodyText"/>
        <w:ind w:left="3874"/>
        <w:rPr>
          <w:del w:id="33" w:author="Shashikala Alwis" w:date="2024-02-12T11:23:00Z"/>
          <w:sz w:val="20"/>
        </w:rPr>
      </w:pPr>
    </w:p>
    <w:p w14:paraId="06B0D13D" w14:textId="5A1DFD31" w:rsidR="0059093D" w:rsidDel="002A4040" w:rsidRDefault="0059093D" w:rsidP="00C95730">
      <w:pPr>
        <w:pStyle w:val="BodyText"/>
        <w:ind w:left="3874"/>
        <w:rPr>
          <w:del w:id="34" w:author="Shashikala Alwis" w:date="2024-02-12T11:23:00Z"/>
          <w:sz w:val="20"/>
        </w:rPr>
      </w:pPr>
    </w:p>
    <w:p w14:paraId="69677B29" w14:textId="4B873397" w:rsidR="0059093D" w:rsidDel="002A4040" w:rsidRDefault="0059093D" w:rsidP="00C95730">
      <w:pPr>
        <w:pStyle w:val="BodyText"/>
        <w:ind w:left="3874"/>
        <w:rPr>
          <w:del w:id="35" w:author="Shashikala Alwis" w:date="2024-02-12T11:23:00Z"/>
          <w:sz w:val="20"/>
        </w:rPr>
      </w:pPr>
    </w:p>
    <w:p w14:paraId="34C85DCF" w14:textId="1CD30C30" w:rsidR="0059093D" w:rsidDel="002A4040" w:rsidRDefault="0059093D" w:rsidP="00C95730">
      <w:pPr>
        <w:pStyle w:val="BodyText"/>
        <w:ind w:left="3874"/>
        <w:rPr>
          <w:del w:id="36" w:author="Shashikala Alwis" w:date="2024-02-12T11:23:00Z"/>
          <w:sz w:val="20"/>
        </w:rPr>
      </w:pPr>
    </w:p>
    <w:p w14:paraId="3B3DF9E5" w14:textId="6787493A" w:rsidR="0059093D" w:rsidDel="002A4040" w:rsidRDefault="0059093D" w:rsidP="00C95730">
      <w:pPr>
        <w:pStyle w:val="BodyText"/>
        <w:ind w:left="3874"/>
        <w:rPr>
          <w:del w:id="37" w:author="Shashikala Alwis" w:date="2024-02-12T11:23:00Z"/>
          <w:sz w:val="20"/>
        </w:rPr>
      </w:pPr>
    </w:p>
    <w:p w14:paraId="076660B4" w14:textId="4C113453" w:rsidR="0059093D" w:rsidDel="002A4040" w:rsidRDefault="0059093D" w:rsidP="00C95730">
      <w:pPr>
        <w:pStyle w:val="BodyText"/>
        <w:ind w:left="3874"/>
        <w:rPr>
          <w:del w:id="38" w:author="Shashikala Alwis" w:date="2024-02-12T11:23:00Z"/>
          <w:sz w:val="20"/>
        </w:rPr>
      </w:pPr>
    </w:p>
    <w:p w14:paraId="5F0801D6" w14:textId="4B113077" w:rsidR="0059093D" w:rsidDel="002A4040" w:rsidRDefault="0059093D" w:rsidP="00C95730">
      <w:pPr>
        <w:pStyle w:val="BodyText"/>
        <w:ind w:left="3874"/>
        <w:rPr>
          <w:del w:id="39" w:author="Shashikala Alwis" w:date="2024-02-12T11:23:00Z"/>
          <w:sz w:val="20"/>
        </w:rPr>
      </w:pPr>
    </w:p>
    <w:p w14:paraId="6F6F9358" w14:textId="6D7D16AD" w:rsidR="0059093D" w:rsidDel="002A4040" w:rsidRDefault="0059093D" w:rsidP="00C95730">
      <w:pPr>
        <w:pStyle w:val="BodyText"/>
        <w:ind w:left="3874"/>
        <w:rPr>
          <w:del w:id="40" w:author="Shashikala Alwis" w:date="2024-02-12T11:23:00Z"/>
          <w:sz w:val="20"/>
        </w:rPr>
      </w:pPr>
    </w:p>
    <w:p w14:paraId="5E96AA3C" w14:textId="72DBD5B1" w:rsidR="0059093D" w:rsidDel="002A4040" w:rsidRDefault="0059093D" w:rsidP="00C95730">
      <w:pPr>
        <w:pStyle w:val="BodyText"/>
        <w:ind w:left="3874"/>
        <w:rPr>
          <w:del w:id="41" w:author="Shashikala Alwis" w:date="2024-02-12T11:23:00Z"/>
          <w:sz w:val="20"/>
        </w:rPr>
      </w:pPr>
    </w:p>
    <w:p w14:paraId="07A61E8D" w14:textId="76A1E866" w:rsidR="0059093D" w:rsidDel="002A4040" w:rsidRDefault="0059093D" w:rsidP="00C95730">
      <w:pPr>
        <w:pStyle w:val="BodyText"/>
        <w:ind w:left="3874"/>
        <w:rPr>
          <w:del w:id="42" w:author="Shashikala Alwis" w:date="2024-02-12T11:23:00Z"/>
          <w:sz w:val="20"/>
        </w:rPr>
      </w:pPr>
    </w:p>
    <w:p w14:paraId="0501453E" w14:textId="3C5D900F" w:rsidR="0059093D" w:rsidDel="002A4040" w:rsidRDefault="0059093D" w:rsidP="00C95730">
      <w:pPr>
        <w:pStyle w:val="BodyText"/>
        <w:ind w:left="3874"/>
        <w:rPr>
          <w:del w:id="43" w:author="Shashikala Alwis" w:date="2024-02-12T11:23:00Z"/>
          <w:sz w:val="20"/>
        </w:rPr>
      </w:pPr>
    </w:p>
    <w:p w14:paraId="117A0479" w14:textId="6C6C64CA" w:rsidR="0059093D" w:rsidDel="002A4040" w:rsidRDefault="0059093D" w:rsidP="00C95730">
      <w:pPr>
        <w:pStyle w:val="BodyText"/>
        <w:ind w:left="3874"/>
        <w:rPr>
          <w:del w:id="44" w:author="Shashikala Alwis" w:date="2024-02-12T11:23:00Z"/>
          <w:sz w:val="20"/>
        </w:rPr>
      </w:pPr>
    </w:p>
    <w:p w14:paraId="54118917" w14:textId="15639551" w:rsidR="0059093D" w:rsidDel="002A4040" w:rsidRDefault="0059093D" w:rsidP="00C95730">
      <w:pPr>
        <w:pStyle w:val="BodyText"/>
        <w:ind w:left="3874"/>
        <w:rPr>
          <w:del w:id="45" w:author="Shashikala Alwis" w:date="2024-02-12T11:23:00Z"/>
          <w:sz w:val="20"/>
        </w:rPr>
      </w:pPr>
    </w:p>
    <w:p w14:paraId="04E6EBB6" w14:textId="286408B0" w:rsidR="0059093D" w:rsidDel="002A4040" w:rsidRDefault="0059093D" w:rsidP="00C95730">
      <w:pPr>
        <w:pStyle w:val="BodyText"/>
        <w:ind w:left="3874"/>
        <w:rPr>
          <w:del w:id="46" w:author="Shashikala Alwis" w:date="2024-02-12T11:23:00Z"/>
          <w:sz w:val="20"/>
        </w:rPr>
      </w:pPr>
    </w:p>
    <w:p w14:paraId="13639A43" w14:textId="20AE0DA0" w:rsidR="0059093D" w:rsidDel="002A4040" w:rsidRDefault="0059093D" w:rsidP="00C95730">
      <w:pPr>
        <w:pStyle w:val="BodyText"/>
        <w:ind w:left="3874"/>
        <w:rPr>
          <w:del w:id="47" w:author="Shashikala Alwis" w:date="2024-02-12T11:24:00Z"/>
          <w:sz w:val="20"/>
        </w:rPr>
      </w:pPr>
    </w:p>
    <w:p w14:paraId="7B798A0D" w14:textId="504D63C1" w:rsidR="0059093D" w:rsidDel="002A4040" w:rsidRDefault="0059093D" w:rsidP="00C95730">
      <w:pPr>
        <w:pStyle w:val="BodyText"/>
        <w:ind w:left="3874"/>
        <w:rPr>
          <w:del w:id="48" w:author="Shashikala Alwis" w:date="2024-02-12T11:24:00Z"/>
          <w:sz w:val="20"/>
        </w:rPr>
      </w:pPr>
    </w:p>
    <w:p w14:paraId="4861364C" w14:textId="77777777" w:rsidR="0059093D" w:rsidRDefault="0059093D" w:rsidP="00C95730">
      <w:pPr>
        <w:pStyle w:val="BodyText"/>
        <w:ind w:left="3874"/>
        <w:rPr>
          <w:sz w:val="20"/>
        </w:rPr>
      </w:pPr>
    </w:p>
    <w:p w14:paraId="0FEBFB92" w14:textId="77777777" w:rsidR="00C95730" w:rsidRDefault="00A80942" w:rsidP="00C95730">
      <w:pPr>
        <w:pStyle w:val="Heading1"/>
        <w:tabs>
          <w:tab w:val="left" w:pos="8485"/>
        </w:tabs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08984" wp14:editId="5B88825D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5939790" cy="15240"/>
                <wp:effectExtent l="0" t="0" r="3810" b="0"/>
                <wp:wrapNone/>
                <wp:docPr id="168167652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rect id="Rectangle 1" o:spid="_x0000_s1025" style="width:467.7pt;height:1.2pt;margin-top:12.55pt;margin-left:1in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2576" fillcolor="black" stroked="f"/>
            </w:pict>
          </mc:Fallback>
        </mc:AlternateContent>
      </w:r>
      <w:r>
        <w:t>Question</w:t>
      </w:r>
      <w:r>
        <w:rPr>
          <w:spacing w:val="-1"/>
        </w:rPr>
        <w:t xml:space="preserve"> </w:t>
      </w:r>
      <w:r>
        <w:t>1</w:t>
      </w:r>
      <w:r>
        <w:tab/>
        <w:t>(25 marks)</w:t>
      </w:r>
    </w:p>
    <w:p w14:paraId="6B1ECC21" w14:textId="77777777" w:rsidR="00C95730" w:rsidRDefault="00C95730" w:rsidP="00C95730">
      <w:pPr>
        <w:pStyle w:val="Heading1"/>
        <w:tabs>
          <w:tab w:val="left" w:pos="8485"/>
        </w:tabs>
        <w:ind w:left="240"/>
      </w:pPr>
    </w:p>
    <w:p w14:paraId="178A01C1" w14:textId="7BBCF66A" w:rsidR="00C95730" w:rsidRPr="00E03F5E" w:rsidRDefault="00A80942">
      <w:pPr>
        <w:pStyle w:val="ListParagraph"/>
        <w:numPr>
          <w:ilvl w:val="0"/>
          <w:numId w:val="3"/>
        </w:numPr>
        <w:spacing w:after="293" w:line="350" w:lineRule="auto"/>
        <w:ind w:right="114"/>
        <w:jc w:val="both"/>
        <w:rPr>
          <w:sz w:val="24"/>
          <w:szCs w:val="24"/>
        </w:rPr>
        <w:pPrChange w:id="49" w:author="Thushari Silva" w:date="2024-02-09T19:29:00Z">
          <w:pPr>
            <w:pStyle w:val="ListParagraph"/>
            <w:numPr>
              <w:numId w:val="3"/>
            </w:numPr>
            <w:spacing w:after="293" w:line="350" w:lineRule="auto"/>
            <w:ind w:left="720" w:right="114" w:hanging="360"/>
          </w:pPr>
        </w:pPrChange>
      </w:pPr>
      <w:r w:rsidRPr="00E03F5E">
        <w:rPr>
          <w:sz w:val="24"/>
          <w:szCs w:val="24"/>
        </w:rPr>
        <w:t xml:space="preserve">Consider the </w:t>
      </w:r>
      <w:del w:id="50" w:author="Thushari Silva" w:date="2024-02-09T19:29:00Z">
        <w:r w:rsidRPr="00E03F5E" w:rsidDel="0059093D">
          <w:rPr>
            <w:sz w:val="24"/>
            <w:szCs w:val="24"/>
          </w:rPr>
          <w:delText xml:space="preserve">following </w:delText>
        </w:r>
      </w:del>
      <w:r w:rsidRPr="00E03F5E">
        <w:rPr>
          <w:sz w:val="24"/>
          <w:szCs w:val="24"/>
        </w:rPr>
        <w:t xml:space="preserve">Stack </w:t>
      </w:r>
      <w:ins w:id="51" w:author="Thushari Silva" w:date="2024-02-09T19:29:00Z">
        <w:r w:rsidR="0059093D">
          <w:rPr>
            <w:sz w:val="24"/>
            <w:szCs w:val="24"/>
          </w:rPr>
          <w:t xml:space="preserve">in Figure 1 </w:t>
        </w:r>
      </w:ins>
      <w:r w:rsidRPr="00E03F5E">
        <w:rPr>
          <w:sz w:val="24"/>
          <w:szCs w:val="24"/>
        </w:rPr>
        <w:t xml:space="preserve">and draw the Stack frames after executing each statement given below.                                                                                                                                                                    </w:t>
      </w:r>
    </w:p>
    <w:p w14:paraId="24721505" w14:textId="77777777" w:rsidR="00C95730" w:rsidRPr="00E03F5E" w:rsidRDefault="00A80942" w:rsidP="00C95730">
      <w:pPr>
        <w:pStyle w:val="ListParagraph"/>
        <w:spacing w:after="293" w:line="350" w:lineRule="auto"/>
        <w:ind w:left="720" w:right="114" w:firstLine="0"/>
        <w:rPr>
          <w:sz w:val="24"/>
          <w:szCs w:val="24"/>
        </w:rPr>
      </w:pPr>
      <w:r w:rsidRPr="00E03F5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FE1BD4" wp14:editId="7F2ABE92">
                <wp:simplePos x="0" y="0"/>
                <wp:positionH relativeFrom="column">
                  <wp:posOffset>3474720</wp:posOffset>
                </wp:positionH>
                <wp:positionV relativeFrom="paragraph">
                  <wp:posOffset>185420</wp:posOffset>
                </wp:positionV>
                <wp:extent cx="3063240" cy="168021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68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F6F88" w14:textId="32692BFF" w:rsidR="00C95730" w:rsidRDefault="00A80942" w:rsidP="00C957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D5E3C6" wp14:editId="2B9017E5">
                                  <wp:extent cx="1676400" cy="1609090"/>
                                  <wp:effectExtent l="0" t="0" r="0" b="0"/>
                                  <wp:docPr id="5" name="Picture 12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8142158" name="Picture 121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400" cy="160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093D">
                              <w:t>Figure 1: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FE1B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6pt;margin-top:14.6pt;width:241.2pt;height:132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">
                <v:textbox style="mso-fit-shape-to-text:t">
                  <w:txbxContent>
                    <w:p w14:paraId="5F3F6F88" w14:textId="32692BFF" w:rsidR="00C95730" w:rsidRDefault="00A80942" w:rsidP="00C95730">
                      <w:r>
                        <w:rPr>
                          <w:noProof/>
                        </w:rPr>
                        <w:drawing>
                          <wp:inline distT="0" distB="0" distL="0" distR="0" wp14:anchorId="5FD5E3C6" wp14:editId="2B9017E5">
                            <wp:extent cx="1676400" cy="1609090"/>
                            <wp:effectExtent l="0" t="0" r="0" b="0"/>
                            <wp:docPr id="5" name="Picture 12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8142158" name="Picture 121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400" cy="160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093D">
                        <w:t>Figure 1: Stack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F5E">
        <w:rPr>
          <w:sz w:val="24"/>
          <w:szCs w:val="24"/>
        </w:rPr>
        <w:t>int a = 8, b = 9;</w:t>
      </w:r>
    </w:p>
    <w:p w14:paraId="479D145E" w14:textId="3572020E" w:rsidR="00C95730" w:rsidRPr="00E03F5E" w:rsidRDefault="00A80942" w:rsidP="00C95730">
      <w:pPr>
        <w:pStyle w:val="ListParagraph"/>
        <w:widowControl/>
        <w:numPr>
          <w:ilvl w:val="0"/>
          <w:numId w:val="2"/>
        </w:numPr>
        <w:autoSpaceDE/>
        <w:autoSpaceDN/>
        <w:spacing w:after="129" w:line="351" w:lineRule="auto"/>
        <w:ind w:right="2906"/>
        <w:contextualSpacing/>
        <w:jc w:val="both"/>
        <w:rPr>
          <w:sz w:val="24"/>
          <w:szCs w:val="24"/>
        </w:rPr>
      </w:pPr>
      <w:proofErr w:type="spellStart"/>
      <w:r w:rsidRPr="00E03F5E">
        <w:rPr>
          <w:sz w:val="24"/>
          <w:szCs w:val="24"/>
        </w:rPr>
        <w:t>theStack.push</w:t>
      </w:r>
      <w:proofErr w:type="spellEnd"/>
      <w:r w:rsidRPr="00E03F5E">
        <w:rPr>
          <w:sz w:val="24"/>
          <w:szCs w:val="24"/>
        </w:rPr>
        <w:t>(</w:t>
      </w:r>
      <w:r w:rsidR="004A1476">
        <w:rPr>
          <w:sz w:val="24"/>
          <w:szCs w:val="24"/>
        </w:rPr>
        <w:t>12</w:t>
      </w:r>
      <w:r w:rsidRPr="00E03F5E">
        <w:rPr>
          <w:sz w:val="24"/>
          <w:szCs w:val="24"/>
        </w:rPr>
        <w:t xml:space="preserve">); </w:t>
      </w:r>
    </w:p>
    <w:p w14:paraId="702332C9" w14:textId="5F3AC649" w:rsidR="00C95730" w:rsidRPr="00E03F5E" w:rsidRDefault="00A80942" w:rsidP="00C95730">
      <w:pPr>
        <w:pStyle w:val="ListParagraph"/>
        <w:widowControl/>
        <w:numPr>
          <w:ilvl w:val="0"/>
          <w:numId w:val="2"/>
        </w:numPr>
        <w:autoSpaceDE/>
        <w:autoSpaceDN/>
        <w:spacing w:after="129" w:line="351" w:lineRule="auto"/>
        <w:ind w:right="2906"/>
        <w:contextualSpacing/>
        <w:jc w:val="both"/>
        <w:rPr>
          <w:sz w:val="24"/>
          <w:szCs w:val="24"/>
        </w:rPr>
      </w:pPr>
      <w:proofErr w:type="spellStart"/>
      <w:r w:rsidRPr="00E03F5E">
        <w:rPr>
          <w:sz w:val="24"/>
          <w:szCs w:val="24"/>
        </w:rPr>
        <w:t>theStack.push</w:t>
      </w:r>
      <w:proofErr w:type="spellEnd"/>
      <w:r w:rsidRPr="00E03F5E">
        <w:rPr>
          <w:sz w:val="24"/>
          <w:szCs w:val="24"/>
        </w:rPr>
        <w:t xml:space="preserve">(a); </w:t>
      </w:r>
    </w:p>
    <w:p w14:paraId="116044A8" w14:textId="0584E21D" w:rsidR="00C95730" w:rsidRPr="00E03F5E" w:rsidRDefault="00A80942" w:rsidP="00C95730">
      <w:pPr>
        <w:pStyle w:val="ListParagraph"/>
        <w:widowControl/>
        <w:numPr>
          <w:ilvl w:val="0"/>
          <w:numId w:val="2"/>
        </w:numPr>
        <w:autoSpaceDE/>
        <w:autoSpaceDN/>
        <w:spacing w:after="129" w:line="351" w:lineRule="auto"/>
        <w:ind w:right="2906"/>
        <w:contextualSpacing/>
        <w:jc w:val="both"/>
        <w:rPr>
          <w:sz w:val="24"/>
          <w:szCs w:val="24"/>
        </w:rPr>
      </w:pPr>
      <w:proofErr w:type="spellStart"/>
      <w:r w:rsidRPr="00E03F5E">
        <w:rPr>
          <w:sz w:val="24"/>
          <w:szCs w:val="24"/>
        </w:rPr>
        <w:t>theStack.push</w:t>
      </w:r>
      <w:proofErr w:type="spellEnd"/>
      <w:r w:rsidRPr="00E03F5E">
        <w:rPr>
          <w:sz w:val="24"/>
          <w:szCs w:val="24"/>
        </w:rPr>
        <w:t xml:space="preserve">(a + b); </w:t>
      </w:r>
    </w:p>
    <w:p w14:paraId="3536896B" w14:textId="01C53960" w:rsidR="00C95730" w:rsidRPr="00E03F5E" w:rsidRDefault="00530BE7" w:rsidP="00C95730">
      <w:pPr>
        <w:pStyle w:val="ListParagraph"/>
        <w:widowControl/>
        <w:numPr>
          <w:ilvl w:val="0"/>
          <w:numId w:val="2"/>
        </w:numPr>
        <w:autoSpaceDE/>
        <w:autoSpaceDN/>
        <w:spacing w:after="129" w:line="351" w:lineRule="auto"/>
        <w:ind w:right="2906"/>
        <w:contextualSpacing/>
        <w:jc w:val="both"/>
        <w:rPr>
          <w:sz w:val="24"/>
          <w:szCs w:val="24"/>
        </w:rPr>
      </w:pPr>
      <w:r w:rsidRPr="00530BE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A1A374C" wp14:editId="292CA9B2">
                <wp:simplePos x="0" y="0"/>
                <wp:positionH relativeFrom="column">
                  <wp:posOffset>3924300</wp:posOffset>
                </wp:positionH>
                <wp:positionV relativeFrom="paragraph">
                  <wp:posOffset>107315</wp:posOffset>
                </wp:positionV>
                <wp:extent cx="411480" cy="251460"/>
                <wp:effectExtent l="0" t="0" r="26670" b="15240"/>
                <wp:wrapSquare wrapText="bothSides"/>
                <wp:docPr id="103114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E47C" w14:textId="1491264E" w:rsidR="00530BE7" w:rsidRDefault="00530BE7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374C" id="_x0000_s1027" type="#_x0000_t202" style="position:absolute;left:0;text-align:left;margin-left:309pt;margin-top:8.45pt;width:32.4pt;height:19.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">
                <v:textbox>
                  <w:txbxContent>
                    <w:p w14:paraId="1155E47C" w14:textId="1491264E" w:rsidR="00530BE7" w:rsidRDefault="00530BE7"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Pr="00E03F5E">
        <w:rPr>
          <w:sz w:val="24"/>
          <w:szCs w:val="24"/>
        </w:rPr>
        <w:t>theStack.pop</w:t>
      </w:r>
      <w:proofErr w:type="spellEnd"/>
      <w:r w:rsidRPr="00E03F5E">
        <w:rPr>
          <w:sz w:val="24"/>
          <w:szCs w:val="24"/>
        </w:rPr>
        <w:t>(</w:t>
      </w:r>
      <w:proofErr w:type="gramEnd"/>
      <w:r w:rsidRPr="00E03F5E">
        <w:rPr>
          <w:sz w:val="24"/>
          <w:szCs w:val="24"/>
        </w:rPr>
        <w:t>);</w:t>
      </w:r>
    </w:p>
    <w:p w14:paraId="0842A40B" w14:textId="484E7F85" w:rsidR="00C95730" w:rsidRPr="00E03F5E" w:rsidRDefault="00A80942" w:rsidP="00C95730">
      <w:pPr>
        <w:pStyle w:val="ListParagraph"/>
        <w:widowControl/>
        <w:numPr>
          <w:ilvl w:val="0"/>
          <w:numId w:val="2"/>
        </w:numPr>
        <w:autoSpaceDE/>
        <w:autoSpaceDN/>
        <w:spacing w:after="129" w:line="351" w:lineRule="auto"/>
        <w:ind w:right="2906"/>
        <w:contextualSpacing/>
        <w:jc w:val="both"/>
        <w:rPr>
          <w:sz w:val="24"/>
          <w:szCs w:val="24"/>
        </w:rPr>
      </w:pPr>
      <w:proofErr w:type="spellStart"/>
      <w:r w:rsidRPr="00E03F5E">
        <w:rPr>
          <w:sz w:val="24"/>
          <w:szCs w:val="24"/>
        </w:rPr>
        <w:t>theStack.push</w:t>
      </w:r>
      <w:proofErr w:type="spellEnd"/>
      <w:r w:rsidRPr="00E03F5E">
        <w:rPr>
          <w:sz w:val="24"/>
          <w:szCs w:val="24"/>
        </w:rPr>
        <w:t xml:space="preserve">(b); </w:t>
      </w:r>
    </w:p>
    <w:p w14:paraId="7F9BE91F" w14:textId="40E71123" w:rsidR="00C95730" w:rsidRDefault="00A80942" w:rsidP="00C95730">
      <w:pPr>
        <w:pStyle w:val="ListParagraph"/>
        <w:widowControl/>
        <w:numPr>
          <w:ilvl w:val="0"/>
          <w:numId w:val="2"/>
        </w:numPr>
        <w:autoSpaceDE/>
        <w:autoSpaceDN/>
        <w:spacing w:after="129" w:line="351" w:lineRule="auto"/>
        <w:ind w:right="2906"/>
        <w:contextualSpacing/>
        <w:jc w:val="both"/>
        <w:rPr>
          <w:sz w:val="24"/>
          <w:szCs w:val="24"/>
        </w:rPr>
      </w:pPr>
      <w:proofErr w:type="spellStart"/>
      <w:r w:rsidRPr="00E03F5E">
        <w:rPr>
          <w:sz w:val="24"/>
          <w:szCs w:val="24"/>
        </w:rPr>
        <w:t>theStack.push</w:t>
      </w:r>
      <w:proofErr w:type="spellEnd"/>
      <w:r w:rsidRPr="00E03F5E">
        <w:rPr>
          <w:sz w:val="24"/>
          <w:szCs w:val="24"/>
        </w:rPr>
        <w:t xml:space="preserve">(a-b); </w:t>
      </w:r>
    </w:p>
    <w:p w14:paraId="231590B1" w14:textId="2022D067" w:rsidR="00982CD5" w:rsidRPr="00982CD5" w:rsidRDefault="00982CD5" w:rsidP="00982CD5">
      <w:pPr>
        <w:pStyle w:val="ListParagraph"/>
        <w:widowControl/>
        <w:numPr>
          <w:ilvl w:val="0"/>
          <w:numId w:val="2"/>
        </w:numPr>
        <w:autoSpaceDE/>
        <w:autoSpaceDN/>
        <w:spacing w:after="129" w:line="351" w:lineRule="auto"/>
        <w:ind w:right="2906"/>
        <w:contextualSpacing/>
        <w:jc w:val="both"/>
        <w:rPr>
          <w:sz w:val="24"/>
          <w:szCs w:val="24"/>
        </w:rPr>
      </w:pPr>
      <w:proofErr w:type="spellStart"/>
      <w:r w:rsidRPr="00E03F5E">
        <w:rPr>
          <w:sz w:val="24"/>
          <w:szCs w:val="24"/>
        </w:rPr>
        <w:t>theStack.push</w:t>
      </w:r>
      <w:proofErr w:type="spellEnd"/>
      <w:r w:rsidRPr="00E03F5E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Pr="00E03F5E">
        <w:rPr>
          <w:sz w:val="24"/>
          <w:szCs w:val="24"/>
        </w:rPr>
        <w:t xml:space="preserve">); </w:t>
      </w:r>
    </w:p>
    <w:p w14:paraId="2B72A4E8" w14:textId="77777777" w:rsidR="002A4040" w:rsidRDefault="00A80942" w:rsidP="00C95730">
      <w:pPr>
        <w:pStyle w:val="Heading1"/>
        <w:spacing w:line="275" w:lineRule="exact"/>
        <w:ind w:left="0"/>
        <w:rPr>
          <w:ins w:id="52" w:author="Shashikala Alwis" w:date="2024-02-12T11:25:00Z"/>
          <w:b w:val="0"/>
          <w:bCs w:val="0"/>
        </w:rPr>
      </w:pPr>
      <w:r w:rsidRPr="007B26AD">
        <w:rPr>
          <w:b w:val="0"/>
          <w:bCs w:val="0"/>
        </w:rPr>
        <w:t xml:space="preserve">          </w:t>
      </w:r>
      <w:r w:rsidR="007B26AD" w:rsidRPr="007B26AD">
        <w:rPr>
          <w:b w:val="0"/>
          <w:bCs w:val="0"/>
        </w:rPr>
        <w:t xml:space="preserve">          </w:t>
      </w:r>
    </w:p>
    <w:p w14:paraId="23DB1B22" w14:textId="77777777" w:rsidR="002A4040" w:rsidRDefault="002A4040" w:rsidP="00C95730">
      <w:pPr>
        <w:pStyle w:val="Heading1"/>
        <w:spacing w:line="275" w:lineRule="exact"/>
        <w:ind w:left="0"/>
        <w:rPr>
          <w:ins w:id="53" w:author="Shashikala Alwis" w:date="2024-02-12T11:25:00Z"/>
          <w:b w:val="0"/>
          <w:bCs w:val="0"/>
        </w:rPr>
      </w:pPr>
    </w:p>
    <w:p w14:paraId="1B4B5422" w14:textId="2561E595" w:rsidR="00C95730" w:rsidRPr="007B26AD" w:rsidRDefault="007B26AD" w:rsidP="00C95730">
      <w:pPr>
        <w:pStyle w:val="Heading1"/>
        <w:spacing w:line="275" w:lineRule="exact"/>
        <w:ind w:left="0"/>
        <w:rPr>
          <w:b w:val="0"/>
          <w:bCs w:val="0"/>
        </w:rPr>
      </w:pPr>
      <w:r w:rsidRPr="007B26AD">
        <w:rPr>
          <w:b w:val="0"/>
          <w:bCs w:val="0"/>
        </w:rPr>
        <w:t xml:space="preserve">                                                                                                                           </w:t>
      </w:r>
      <w:ins w:id="54" w:author="Shashikala Alwis" w:date="2024-02-15T15:02:00Z">
        <w:r w:rsidR="004D74F2">
          <w:rPr>
            <w:b w:val="0"/>
            <w:bCs w:val="0"/>
          </w:rPr>
          <w:t xml:space="preserve"> </w:t>
        </w:r>
      </w:ins>
      <w:ins w:id="55" w:author="Shashikala Alwis" w:date="2024-02-15T15:03:00Z">
        <w:r w:rsidR="004D74F2">
          <w:rPr>
            <w:b w:val="0"/>
            <w:bCs w:val="0"/>
          </w:rPr>
          <w:t xml:space="preserve">                </w:t>
        </w:r>
      </w:ins>
      <w:r w:rsidRPr="007B26AD">
        <w:rPr>
          <w:b w:val="0"/>
          <w:bCs w:val="0"/>
        </w:rPr>
        <w:t xml:space="preserve"> </w:t>
      </w:r>
      <w:r w:rsidR="00A80942" w:rsidRPr="007B26AD">
        <w:rPr>
          <w:b w:val="0"/>
          <w:bCs w:val="0"/>
        </w:rPr>
        <w:t xml:space="preserve"> (5</w:t>
      </w:r>
      <w:r w:rsidR="00A80942" w:rsidRPr="007B26AD">
        <w:rPr>
          <w:b w:val="0"/>
          <w:bCs w:val="0"/>
          <w:spacing w:val="-2"/>
        </w:rPr>
        <w:t xml:space="preserve"> </w:t>
      </w:r>
      <w:r w:rsidR="00A80942" w:rsidRPr="007B26AD">
        <w:rPr>
          <w:b w:val="0"/>
          <w:bCs w:val="0"/>
        </w:rPr>
        <w:t>Marks)</w:t>
      </w:r>
    </w:p>
    <w:p w14:paraId="33E75838" w14:textId="403C1B51" w:rsidR="00052C4E" w:rsidRDefault="00052C4E">
      <w:pPr>
        <w:rPr>
          <w:ins w:id="56" w:author="Shashikala Alwis" w:date="2024-02-15T10:42:00Z"/>
        </w:rPr>
      </w:pPr>
    </w:p>
    <w:p w14:paraId="5CF0B689" w14:textId="77777777" w:rsidR="00EA043E" w:rsidRPr="00E03F5E" w:rsidRDefault="00EA043E"/>
    <w:p w14:paraId="4D303B34" w14:textId="77777777" w:rsidR="00C95730" w:rsidRPr="00E03F5E" w:rsidDel="0059093D" w:rsidRDefault="00C95730">
      <w:pPr>
        <w:rPr>
          <w:del w:id="57" w:author="Thushari Silva" w:date="2024-02-09T19:29:00Z"/>
        </w:rPr>
      </w:pPr>
    </w:p>
    <w:p w14:paraId="4E5C1215" w14:textId="15FA4AB3" w:rsidR="00C95730" w:rsidRPr="00E03F5E" w:rsidDel="0059093D" w:rsidRDefault="00C95730">
      <w:pPr>
        <w:rPr>
          <w:del w:id="58" w:author="Thushari Silva" w:date="2024-02-09T19:29:00Z"/>
        </w:rPr>
      </w:pPr>
    </w:p>
    <w:p w14:paraId="3D2E8173" w14:textId="62F47C8A" w:rsidR="00C95730" w:rsidRPr="00E03F5E" w:rsidDel="0059093D" w:rsidRDefault="00C95730">
      <w:pPr>
        <w:rPr>
          <w:del w:id="59" w:author="Thushari Silva" w:date="2024-02-09T19:29:00Z"/>
        </w:rPr>
      </w:pPr>
    </w:p>
    <w:p w14:paraId="3C29001B" w14:textId="562FC5D4" w:rsidR="00C95730" w:rsidRPr="00E03F5E" w:rsidDel="0059093D" w:rsidRDefault="00C95730">
      <w:pPr>
        <w:rPr>
          <w:del w:id="60" w:author="Thushari Silva" w:date="2024-02-09T19:29:00Z"/>
        </w:rPr>
      </w:pPr>
    </w:p>
    <w:p w14:paraId="0EBBA471" w14:textId="77777777" w:rsidR="00C95730" w:rsidDel="0059093D" w:rsidRDefault="00C95730">
      <w:pPr>
        <w:rPr>
          <w:del w:id="61" w:author="Thushari Silva" w:date="2024-02-09T19:29:00Z"/>
        </w:rPr>
      </w:pPr>
    </w:p>
    <w:p w14:paraId="41D9FB89" w14:textId="77777777" w:rsidR="00982CD5" w:rsidRPr="00E03F5E" w:rsidRDefault="00982CD5"/>
    <w:p w14:paraId="4FA0357A" w14:textId="77777777" w:rsidR="00095F65" w:rsidRPr="00E03F5E" w:rsidRDefault="00A80942" w:rsidP="00095F65">
      <w:pPr>
        <w:pStyle w:val="ListParagraph"/>
        <w:numPr>
          <w:ilvl w:val="0"/>
          <w:numId w:val="2"/>
        </w:numPr>
        <w:tabs>
          <w:tab w:val="left" w:pos="961"/>
          <w:tab w:val="left" w:pos="8625"/>
        </w:tabs>
        <w:spacing w:line="276" w:lineRule="auto"/>
        <w:ind w:right="347"/>
        <w:rPr>
          <w:sz w:val="24"/>
        </w:rPr>
      </w:pPr>
      <w:r w:rsidRPr="00E03F5E">
        <w:rPr>
          <w:sz w:val="24"/>
        </w:rPr>
        <w:t>Find</w:t>
      </w:r>
      <w:r w:rsidRPr="00E03F5E">
        <w:rPr>
          <w:spacing w:val="-2"/>
          <w:sz w:val="24"/>
        </w:rPr>
        <w:t xml:space="preserve"> </w:t>
      </w:r>
      <w:r w:rsidRPr="00E03F5E">
        <w:rPr>
          <w:sz w:val="24"/>
        </w:rPr>
        <w:t>the</w:t>
      </w:r>
      <w:r w:rsidRPr="00E03F5E">
        <w:rPr>
          <w:spacing w:val="-7"/>
          <w:sz w:val="24"/>
        </w:rPr>
        <w:t xml:space="preserve"> </w:t>
      </w:r>
      <w:r w:rsidRPr="00E03F5E">
        <w:rPr>
          <w:sz w:val="24"/>
        </w:rPr>
        <w:t>errors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in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the</w:t>
      </w:r>
      <w:r w:rsidRPr="00E03F5E">
        <w:rPr>
          <w:spacing w:val="-4"/>
          <w:sz w:val="24"/>
        </w:rPr>
        <w:t xml:space="preserve"> </w:t>
      </w:r>
      <w:r w:rsidRPr="00E03F5E">
        <w:rPr>
          <w:sz w:val="24"/>
        </w:rPr>
        <w:t>push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method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implemented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below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and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correct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them</w:t>
      </w:r>
    </w:p>
    <w:p w14:paraId="50306C86" w14:textId="77777777" w:rsidR="00095F65" w:rsidRPr="00E03F5E" w:rsidRDefault="00A80942" w:rsidP="00095F65">
      <w:pPr>
        <w:tabs>
          <w:tab w:val="left" w:pos="961"/>
          <w:tab w:val="left" w:pos="8625"/>
        </w:tabs>
        <w:spacing w:line="276" w:lineRule="auto"/>
        <w:ind w:left="360" w:right="347"/>
        <w:rPr>
          <w:spacing w:val="-3"/>
          <w:sz w:val="24"/>
        </w:rPr>
      </w:pPr>
      <w:r w:rsidRPr="00E03F5E">
        <w:rPr>
          <w:sz w:val="24"/>
        </w:rPr>
        <w:tab/>
      </w:r>
    </w:p>
    <w:p w14:paraId="6CC03D66" w14:textId="77777777" w:rsidR="00C95730" w:rsidRPr="00E03F5E" w:rsidRDefault="00A80942" w:rsidP="00095F65">
      <w:pPr>
        <w:tabs>
          <w:tab w:val="left" w:pos="961"/>
          <w:tab w:val="left" w:pos="8625"/>
        </w:tabs>
        <w:spacing w:line="276" w:lineRule="auto"/>
        <w:ind w:left="360" w:right="347"/>
        <w:rPr>
          <w:sz w:val="24"/>
        </w:rPr>
      </w:pPr>
      <w:r w:rsidRPr="00E03F5E">
        <w:rPr>
          <w:sz w:val="24"/>
        </w:rPr>
        <w:t xml:space="preserve">                         public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void push (int j) {</w:t>
      </w:r>
    </w:p>
    <w:p w14:paraId="26006166" w14:textId="77777777" w:rsidR="00C95730" w:rsidRPr="00E03F5E" w:rsidRDefault="00A80942" w:rsidP="00C95730">
      <w:pPr>
        <w:pStyle w:val="BodyText"/>
        <w:spacing w:line="272" w:lineRule="exact"/>
        <w:ind w:left="1680"/>
      </w:pPr>
      <w:r w:rsidRPr="00E03F5E">
        <w:t xml:space="preserve">                 if</w:t>
      </w:r>
      <w:r w:rsidRPr="00E03F5E">
        <w:rPr>
          <w:spacing w:val="-5"/>
        </w:rPr>
        <w:t xml:space="preserve"> </w:t>
      </w:r>
      <w:r w:rsidRPr="00E03F5E">
        <w:t>(top</w:t>
      </w:r>
      <w:r w:rsidRPr="00E03F5E">
        <w:rPr>
          <w:spacing w:val="-1"/>
        </w:rPr>
        <w:t xml:space="preserve"> </w:t>
      </w:r>
      <w:r w:rsidRPr="00E03F5E">
        <w:t>==</w:t>
      </w:r>
      <w:r w:rsidRPr="00E03F5E">
        <w:rPr>
          <w:spacing w:val="-6"/>
        </w:rPr>
        <w:t xml:space="preserve"> </w:t>
      </w:r>
      <w:proofErr w:type="spellStart"/>
      <w:r w:rsidRPr="00E03F5E">
        <w:t>maxSize</w:t>
      </w:r>
      <w:proofErr w:type="spellEnd"/>
      <w:r w:rsidRPr="00E03F5E">
        <w:t>)</w:t>
      </w:r>
    </w:p>
    <w:p w14:paraId="77A55CE5" w14:textId="77777777" w:rsidR="00C95730" w:rsidRPr="00E03F5E" w:rsidRDefault="00A80942" w:rsidP="00C95730">
      <w:pPr>
        <w:pStyle w:val="BodyText"/>
        <w:spacing w:before="43"/>
        <w:ind w:left="2400"/>
      </w:pPr>
      <w:r w:rsidRPr="00E03F5E">
        <w:t xml:space="preserve">           </w:t>
      </w:r>
      <w:proofErr w:type="spellStart"/>
      <w:proofErr w:type="gramStart"/>
      <w:r w:rsidRPr="00E03F5E">
        <w:t>system.out.println</w:t>
      </w:r>
      <w:proofErr w:type="spellEnd"/>
      <w:proofErr w:type="gramEnd"/>
      <w:r w:rsidRPr="00E03F5E">
        <w:t>(“Stack</w:t>
      </w:r>
      <w:r w:rsidRPr="00E03F5E">
        <w:rPr>
          <w:spacing w:val="-7"/>
        </w:rPr>
        <w:t xml:space="preserve"> </w:t>
      </w:r>
      <w:r w:rsidRPr="00E03F5E">
        <w:t>is</w:t>
      </w:r>
      <w:r w:rsidRPr="00E03F5E">
        <w:rPr>
          <w:spacing w:val="-10"/>
        </w:rPr>
        <w:t xml:space="preserve"> </w:t>
      </w:r>
      <w:r w:rsidRPr="00E03F5E">
        <w:t>full”);</w:t>
      </w:r>
    </w:p>
    <w:p w14:paraId="1DE9AB0A" w14:textId="77777777" w:rsidR="00C95730" w:rsidRPr="00E03F5E" w:rsidRDefault="00C95730" w:rsidP="00C95730">
      <w:pPr>
        <w:pStyle w:val="BodyText"/>
        <w:spacing w:before="43"/>
        <w:ind w:left="2400"/>
      </w:pPr>
    </w:p>
    <w:p w14:paraId="28535D33" w14:textId="77777777" w:rsidR="00C95730" w:rsidRPr="00E03F5E" w:rsidRDefault="00A80942" w:rsidP="00C95730">
      <w:pPr>
        <w:pStyle w:val="BodyText"/>
        <w:spacing w:before="43"/>
      </w:pPr>
      <w:r w:rsidRPr="00E03F5E">
        <w:t xml:space="preserve">                       </w:t>
      </w:r>
      <w:r w:rsidR="00095F65" w:rsidRPr="00E03F5E">
        <w:t xml:space="preserve">                     </w:t>
      </w:r>
      <w:r w:rsidRPr="00E03F5E">
        <w:t xml:space="preserve"> else </w:t>
      </w:r>
      <w:proofErr w:type="gramStart"/>
      <w:r w:rsidRPr="00E03F5E">
        <w:t xml:space="preserve">{  </w:t>
      </w:r>
      <w:proofErr w:type="gramEnd"/>
      <w:r w:rsidRPr="00E03F5E">
        <w:t xml:space="preserve">    </w:t>
      </w:r>
      <w:proofErr w:type="spellStart"/>
      <w:r w:rsidRPr="00E03F5E">
        <w:t>stackArray</w:t>
      </w:r>
      <w:proofErr w:type="spellEnd"/>
      <w:r w:rsidRPr="00E03F5E">
        <w:t>[top] = j;</w:t>
      </w:r>
    </w:p>
    <w:p w14:paraId="212B3AB5" w14:textId="76FD2978" w:rsidR="00C95730" w:rsidRPr="00E03F5E" w:rsidRDefault="00A80942" w:rsidP="00C95730">
      <w:pPr>
        <w:pStyle w:val="BodyText"/>
        <w:spacing w:before="43"/>
      </w:pPr>
      <w:r w:rsidRPr="00E03F5E">
        <w:t xml:space="preserve">                                        </w:t>
      </w:r>
      <w:r w:rsidR="00095F65" w:rsidRPr="00E03F5E">
        <w:t xml:space="preserve">                    </w:t>
      </w:r>
      <w:r w:rsidRPr="00E03F5E">
        <w:t>top</w:t>
      </w:r>
      <w:r w:rsidR="008F3281">
        <w:t>++</w:t>
      </w:r>
    </w:p>
    <w:p w14:paraId="1277E8AE" w14:textId="77777777" w:rsidR="00C95730" w:rsidRPr="00E03F5E" w:rsidRDefault="00A80942" w:rsidP="00C95730">
      <w:pPr>
        <w:pStyle w:val="BodyText"/>
        <w:spacing w:before="43"/>
      </w:pPr>
      <w:r w:rsidRPr="00E03F5E">
        <w:t xml:space="preserve">                                             </w:t>
      </w:r>
      <w:r w:rsidR="00095F65" w:rsidRPr="00E03F5E">
        <w:t xml:space="preserve">        </w:t>
      </w:r>
      <w:proofErr w:type="gramStart"/>
      <w:r w:rsidRPr="00E03F5E">
        <w:t>}</w:t>
      </w:r>
      <w:r w:rsidR="00095F65" w:rsidRPr="00E03F5E">
        <w:t xml:space="preserve">   </w:t>
      </w:r>
      <w:proofErr w:type="gramEnd"/>
      <w:r w:rsidR="00095F65" w:rsidRPr="00E03F5E">
        <w:t xml:space="preserve">                                                                                  </w:t>
      </w:r>
      <w:r w:rsidR="00095F65" w:rsidRPr="009E52FB">
        <w:t xml:space="preserve">       (3marks)</w:t>
      </w:r>
    </w:p>
    <w:p w14:paraId="1D261429" w14:textId="77777777" w:rsidR="00C95730" w:rsidRPr="00E03F5E" w:rsidRDefault="00C95730" w:rsidP="00C95730">
      <w:pPr>
        <w:pStyle w:val="BodyText"/>
        <w:spacing w:before="43"/>
      </w:pPr>
    </w:p>
    <w:p w14:paraId="58E01E2B" w14:textId="5421C6D0" w:rsidR="00C95730" w:rsidRPr="00E03F5E" w:rsidRDefault="00D55394" w:rsidP="00095F65">
      <w:pPr>
        <w:pStyle w:val="ListParagraph"/>
        <w:widowControl/>
        <w:numPr>
          <w:ilvl w:val="0"/>
          <w:numId w:val="2"/>
        </w:numPr>
        <w:autoSpaceDE/>
        <w:autoSpaceDN/>
        <w:spacing w:after="21" w:line="246" w:lineRule="auto"/>
        <w:jc w:val="both"/>
        <w:rPr>
          <w:sz w:val="24"/>
          <w:szCs w:val="24"/>
        </w:rPr>
      </w:pPr>
      <w:ins w:id="62" w:author="Thushari Silva" w:date="2024-02-09T19:34:00Z">
        <w:r>
          <w:rPr>
            <w:sz w:val="24"/>
            <w:szCs w:val="24"/>
          </w:rPr>
          <w:t>Assume that a</w:t>
        </w:r>
      </w:ins>
      <w:del w:id="63" w:author="Thushari Silva" w:date="2024-02-09T19:34:00Z">
        <w:r w:rsidR="00A80942" w:rsidRPr="00E03F5E" w:rsidDel="00D55394">
          <w:rPr>
            <w:sz w:val="24"/>
            <w:szCs w:val="24"/>
          </w:rPr>
          <w:delText>A</w:delText>
        </w:r>
      </w:del>
      <w:r w:rsidR="00A80942" w:rsidRPr="00E03F5E">
        <w:rPr>
          <w:sz w:val="24"/>
          <w:szCs w:val="24"/>
        </w:rPr>
        <w:t xml:space="preserve"> stack class has already been implemented with </w:t>
      </w:r>
      <w:proofErr w:type="gramStart"/>
      <w:r w:rsidR="00A80942" w:rsidRPr="00E03F5E">
        <w:rPr>
          <w:sz w:val="24"/>
          <w:szCs w:val="24"/>
        </w:rPr>
        <w:t>push(</w:t>
      </w:r>
      <w:proofErr w:type="gramEnd"/>
      <w:r w:rsidR="00A80942" w:rsidRPr="00E03F5E">
        <w:rPr>
          <w:sz w:val="24"/>
          <w:szCs w:val="24"/>
        </w:rPr>
        <w:t>)</w:t>
      </w:r>
      <w:del w:id="64" w:author="Thushari Silva" w:date="2024-02-09T19:34:00Z">
        <w:r w:rsidR="00A80942" w:rsidRPr="00E03F5E" w:rsidDel="00D55394">
          <w:rPr>
            <w:sz w:val="24"/>
            <w:szCs w:val="24"/>
          </w:rPr>
          <w:delText xml:space="preserve"> </w:delText>
        </w:r>
      </w:del>
      <w:r w:rsidR="00A80942" w:rsidRPr="00E03F5E">
        <w:rPr>
          <w:sz w:val="24"/>
          <w:szCs w:val="24"/>
        </w:rPr>
        <w:t xml:space="preserve">, pop() and peek() methods. It is used to store characters. Write a code segment to insert </w:t>
      </w:r>
      <w:ins w:id="65" w:author="Thushari Silva" w:date="2024-02-09T19:32:00Z">
        <w:r w:rsidR="0059093D">
          <w:rPr>
            <w:sz w:val="24"/>
            <w:szCs w:val="24"/>
          </w:rPr>
          <w:t xml:space="preserve">the </w:t>
        </w:r>
      </w:ins>
      <w:r w:rsidR="00A80942" w:rsidRPr="00E03F5E">
        <w:rPr>
          <w:sz w:val="24"/>
          <w:szCs w:val="24"/>
        </w:rPr>
        <w:t>following characters to a ’</w:t>
      </w:r>
      <w:proofErr w:type="spellStart"/>
      <w:r w:rsidR="00A80942" w:rsidRPr="00E03F5E">
        <w:rPr>
          <w:sz w:val="24"/>
          <w:szCs w:val="24"/>
        </w:rPr>
        <w:t>myStack</w:t>
      </w:r>
      <w:proofErr w:type="spellEnd"/>
      <w:r w:rsidR="00A80942" w:rsidRPr="00E03F5E">
        <w:rPr>
          <w:sz w:val="24"/>
          <w:szCs w:val="24"/>
        </w:rPr>
        <w:t xml:space="preserve">’ object created from the stack class.   </w:t>
      </w:r>
    </w:p>
    <w:p w14:paraId="28F23715" w14:textId="77777777" w:rsidR="00C95730" w:rsidRPr="009E52FB" w:rsidRDefault="00C95730" w:rsidP="00C95730">
      <w:pPr>
        <w:ind w:left="881"/>
        <w:rPr>
          <w:sz w:val="24"/>
          <w:szCs w:val="24"/>
        </w:rPr>
      </w:pPr>
    </w:p>
    <w:p w14:paraId="6F37E3D6" w14:textId="77777777" w:rsidR="00C95730" w:rsidRPr="009E52FB" w:rsidRDefault="00A80942" w:rsidP="00C95730">
      <w:pPr>
        <w:ind w:left="881"/>
        <w:rPr>
          <w:sz w:val="24"/>
          <w:szCs w:val="24"/>
        </w:rPr>
      </w:pPr>
      <w:r w:rsidRPr="009E52FB">
        <w:rPr>
          <w:sz w:val="24"/>
          <w:szCs w:val="24"/>
        </w:rPr>
        <w:t xml:space="preserve">           ‘A</w:t>
      </w:r>
      <w:proofErr w:type="gramStart"/>
      <w:r w:rsidR="0056598C" w:rsidRPr="009E52FB">
        <w:rPr>
          <w:sz w:val="24"/>
          <w:szCs w:val="24"/>
        </w:rPr>
        <w:t>’ ,</w:t>
      </w:r>
      <w:proofErr w:type="gramEnd"/>
      <w:r w:rsidRPr="009E52FB">
        <w:rPr>
          <w:sz w:val="24"/>
          <w:szCs w:val="24"/>
        </w:rPr>
        <w:t xml:space="preserve">  ‘B’,   ‘C’,   ‘D’      </w:t>
      </w:r>
      <w:r w:rsidR="00942A00" w:rsidRPr="009E52FB">
        <w:rPr>
          <w:sz w:val="24"/>
          <w:szCs w:val="24"/>
        </w:rPr>
        <w:t xml:space="preserve">                                                                                  (5 marks)</w:t>
      </w:r>
      <w:r w:rsidRPr="009E52FB">
        <w:rPr>
          <w:sz w:val="24"/>
          <w:szCs w:val="24"/>
        </w:rPr>
        <w:t xml:space="preserve">                                                                                                 </w:t>
      </w:r>
      <w:r w:rsidR="00942A00" w:rsidRPr="009E52FB">
        <w:rPr>
          <w:sz w:val="24"/>
          <w:szCs w:val="24"/>
        </w:rPr>
        <w:t xml:space="preserve">             </w:t>
      </w:r>
    </w:p>
    <w:p w14:paraId="4E2C8652" w14:textId="77777777" w:rsidR="00C95730" w:rsidRPr="00E03F5E" w:rsidRDefault="00A80942" w:rsidP="00095F65">
      <w:pPr>
        <w:ind w:left="881"/>
        <w:rPr>
          <w:b/>
          <w:bCs/>
          <w:sz w:val="24"/>
          <w:szCs w:val="24"/>
        </w:rPr>
      </w:pPr>
      <w:r w:rsidRPr="00E03F5E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</w:p>
    <w:p w14:paraId="1D29E21D" w14:textId="77777777" w:rsidR="00C95730" w:rsidRPr="00E03F5E" w:rsidRDefault="00A80942" w:rsidP="00C95730">
      <w:pPr>
        <w:spacing w:before="163"/>
        <w:ind w:left="100"/>
        <w:rPr>
          <w:bCs/>
          <w:sz w:val="24"/>
        </w:rPr>
      </w:pPr>
      <w:r w:rsidRPr="00E03F5E">
        <w:rPr>
          <w:bCs/>
          <w:sz w:val="24"/>
        </w:rPr>
        <w:t>b)</w:t>
      </w:r>
    </w:p>
    <w:p w14:paraId="6AD442B5" w14:textId="30A1A18D" w:rsidR="00C95730" w:rsidRPr="00E03F5E" w:rsidDel="002A4040" w:rsidRDefault="00C95730" w:rsidP="00C95730">
      <w:pPr>
        <w:spacing w:before="163"/>
        <w:ind w:left="100"/>
        <w:rPr>
          <w:del w:id="66" w:author="Shashikala Alwis" w:date="2024-02-12T11:26:00Z"/>
          <w:b/>
          <w:sz w:val="24"/>
          <w:u w:val="thick"/>
        </w:rPr>
      </w:pPr>
    </w:p>
    <w:p w14:paraId="6C10013A" w14:textId="2143F555" w:rsidR="00C95730" w:rsidRPr="009E52FB" w:rsidRDefault="00A80942" w:rsidP="00C95730">
      <w:pPr>
        <w:pStyle w:val="ListParagraph"/>
        <w:numPr>
          <w:ilvl w:val="0"/>
          <w:numId w:val="6"/>
        </w:numPr>
        <w:tabs>
          <w:tab w:val="left" w:pos="881"/>
        </w:tabs>
        <w:rPr>
          <w:sz w:val="24"/>
        </w:rPr>
      </w:pPr>
      <w:r w:rsidRPr="00E03F5E">
        <w:rPr>
          <w:sz w:val="24"/>
        </w:rPr>
        <w:t>How</w:t>
      </w:r>
      <w:r w:rsidRPr="00E03F5E">
        <w:rPr>
          <w:spacing w:val="-4"/>
          <w:sz w:val="24"/>
        </w:rPr>
        <w:t xml:space="preserve"> </w:t>
      </w:r>
      <w:r w:rsidRPr="00E03F5E">
        <w:rPr>
          <w:sz w:val="24"/>
        </w:rPr>
        <w:t>do</w:t>
      </w:r>
      <w:r w:rsidRPr="00E03F5E">
        <w:rPr>
          <w:spacing w:val="-3"/>
          <w:sz w:val="24"/>
        </w:rPr>
        <w:t xml:space="preserve"> </w:t>
      </w:r>
      <w:r w:rsidRPr="00E03F5E">
        <w:rPr>
          <w:sz w:val="24"/>
        </w:rPr>
        <w:t>you</w:t>
      </w:r>
      <w:r w:rsidRPr="00E03F5E">
        <w:rPr>
          <w:spacing w:val="-2"/>
          <w:sz w:val="24"/>
        </w:rPr>
        <w:t xml:space="preserve"> </w:t>
      </w:r>
      <w:r w:rsidRPr="00E03F5E">
        <w:rPr>
          <w:sz w:val="24"/>
        </w:rPr>
        <w:t>find</w:t>
      </w:r>
      <w:r w:rsidRPr="00E03F5E">
        <w:rPr>
          <w:spacing w:val="-3"/>
          <w:sz w:val="24"/>
        </w:rPr>
        <w:t xml:space="preserve"> </w:t>
      </w:r>
      <w:ins w:id="67" w:author="Thushari Silva" w:date="2024-02-09T19:34:00Z">
        <w:r w:rsidR="00D55394">
          <w:rPr>
            <w:spacing w:val="-3"/>
            <w:sz w:val="24"/>
          </w:rPr>
          <w:t xml:space="preserve">out </w:t>
        </w:r>
      </w:ins>
      <w:r w:rsidRPr="00E03F5E">
        <w:rPr>
          <w:sz w:val="24"/>
        </w:rPr>
        <w:t>whether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a</w:t>
      </w:r>
      <w:r w:rsidRPr="00E03F5E">
        <w:rPr>
          <w:spacing w:val="-3"/>
          <w:sz w:val="24"/>
        </w:rPr>
        <w:t xml:space="preserve"> </w:t>
      </w:r>
      <w:r w:rsidRPr="00E03F5E">
        <w:rPr>
          <w:sz w:val="24"/>
        </w:rPr>
        <w:t>circular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queue</w:t>
      </w:r>
      <w:r w:rsidRPr="00E03F5E">
        <w:rPr>
          <w:spacing w:val="1"/>
          <w:sz w:val="24"/>
        </w:rPr>
        <w:t xml:space="preserve"> </w:t>
      </w:r>
      <w:r w:rsidRPr="00E03F5E">
        <w:rPr>
          <w:sz w:val="24"/>
        </w:rPr>
        <w:t>is full</w:t>
      </w:r>
      <w:del w:id="68" w:author="Thushari Silva" w:date="2024-02-09T19:34:00Z">
        <w:r w:rsidRPr="00E03F5E" w:rsidDel="00D55394">
          <w:rPr>
            <w:sz w:val="24"/>
          </w:rPr>
          <w:delText xml:space="preserve">?  </w:delText>
        </w:r>
      </w:del>
      <w:ins w:id="69" w:author="Thushari Silva" w:date="2024-02-09T19:34:00Z">
        <w:r w:rsidR="00D55394" w:rsidRPr="00E03F5E">
          <w:rPr>
            <w:sz w:val="24"/>
          </w:rPr>
          <w:t>?</w:t>
        </w:r>
        <w:r w:rsidR="00D55394">
          <w:rPr>
            <w:sz w:val="24"/>
          </w:rPr>
          <w:t xml:space="preserve"> </w:t>
        </w:r>
      </w:ins>
      <w:r w:rsidRPr="009E52FB">
        <w:t>(</w:t>
      </w:r>
      <w:r w:rsidR="00095F65" w:rsidRPr="009E52FB">
        <w:t>2</w:t>
      </w:r>
      <w:r w:rsidRPr="009E52FB">
        <w:rPr>
          <w:spacing w:val="-2"/>
        </w:rPr>
        <w:t xml:space="preserve"> </w:t>
      </w:r>
      <w:r w:rsidRPr="009E52FB">
        <w:t>Marks)</w:t>
      </w:r>
    </w:p>
    <w:p w14:paraId="3D0C086E" w14:textId="77777777" w:rsidR="00C95730" w:rsidRPr="00E03F5E" w:rsidRDefault="00C95730" w:rsidP="00C95730">
      <w:pPr>
        <w:pStyle w:val="ListParagraph"/>
        <w:tabs>
          <w:tab w:val="left" w:pos="881"/>
        </w:tabs>
        <w:ind w:firstLine="0"/>
        <w:rPr>
          <w:sz w:val="24"/>
        </w:rPr>
      </w:pPr>
    </w:p>
    <w:p w14:paraId="11AC2F44" w14:textId="77777777" w:rsidR="00C95730" w:rsidRPr="00E03F5E" w:rsidRDefault="00C95730" w:rsidP="00C95730">
      <w:pPr>
        <w:tabs>
          <w:tab w:val="left" w:pos="881"/>
        </w:tabs>
        <w:rPr>
          <w:sz w:val="24"/>
        </w:rPr>
      </w:pPr>
    </w:p>
    <w:p w14:paraId="159E0C3D" w14:textId="33595FEF" w:rsidR="00C95730" w:rsidRPr="009E52FB" w:rsidRDefault="00A80942" w:rsidP="00C95730">
      <w:pPr>
        <w:pStyle w:val="ListParagraph"/>
        <w:numPr>
          <w:ilvl w:val="0"/>
          <w:numId w:val="6"/>
        </w:numPr>
        <w:tabs>
          <w:tab w:val="left" w:pos="881"/>
        </w:tabs>
        <w:rPr>
          <w:sz w:val="24"/>
        </w:rPr>
      </w:pPr>
      <w:r w:rsidRPr="00E03F5E">
        <w:rPr>
          <w:sz w:val="24"/>
        </w:rPr>
        <w:t>How</w:t>
      </w:r>
      <w:r w:rsidRPr="00E03F5E">
        <w:rPr>
          <w:spacing w:val="-4"/>
          <w:sz w:val="24"/>
        </w:rPr>
        <w:t xml:space="preserve"> </w:t>
      </w:r>
      <w:r w:rsidRPr="00E03F5E">
        <w:rPr>
          <w:sz w:val="24"/>
        </w:rPr>
        <w:t>do</w:t>
      </w:r>
      <w:r w:rsidRPr="00E03F5E">
        <w:rPr>
          <w:spacing w:val="-2"/>
          <w:sz w:val="24"/>
        </w:rPr>
        <w:t xml:space="preserve"> </w:t>
      </w:r>
      <w:r w:rsidRPr="00E03F5E">
        <w:rPr>
          <w:sz w:val="24"/>
        </w:rPr>
        <w:t>you</w:t>
      </w:r>
      <w:r w:rsidRPr="00E03F5E">
        <w:rPr>
          <w:spacing w:val="-3"/>
          <w:sz w:val="24"/>
        </w:rPr>
        <w:t xml:space="preserve"> </w:t>
      </w:r>
      <w:r w:rsidRPr="00E03F5E">
        <w:rPr>
          <w:sz w:val="24"/>
        </w:rPr>
        <w:t>find</w:t>
      </w:r>
      <w:r w:rsidRPr="00E03F5E">
        <w:rPr>
          <w:spacing w:val="-2"/>
          <w:sz w:val="24"/>
        </w:rPr>
        <w:t xml:space="preserve"> </w:t>
      </w:r>
      <w:ins w:id="70" w:author="Thushari Silva" w:date="2024-02-09T19:34:00Z">
        <w:r w:rsidR="00D55394">
          <w:rPr>
            <w:spacing w:val="-2"/>
            <w:sz w:val="24"/>
          </w:rPr>
          <w:t xml:space="preserve">out </w:t>
        </w:r>
      </w:ins>
      <w:r w:rsidRPr="00E03F5E">
        <w:rPr>
          <w:sz w:val="24"/>
        </w:rPr>
        <w:t>whether</w:t>
      </w:r>
      <w:r w:rsidRPr="00E03F5E">
        <w:rPr>
          <w:spacing w:val="-1"/>
          <w:sz w:val="24"/>
        </w:rPr>
        <w:t xml:space="preserve"> </w:t>
      </w:r>
      <w:r w:rsidRPr="00E03F5E">
        <w:rPr>
          <w:sz w:val="24"/>
        </w:rPr>
        <w:t>a</w:t>
      </w:r>
      <w:r w:rsidRPr="00E03F5E">
        <w:rPr>
          <w:spacing w:val="1"/>
          <w:sz w:val="24"/>
        </w:rPr>
        <w:t xml:space="preserve"> </w:t>
      </w:r>
      <w:r w:rsidRPr="00E03F5E">
        <w:rPr>
          <w:sz w:val="24"/>
        </w:rPr>
        <w:t>linear queue</w:t>
      </w:r>
      <w:r w:rsidRPr="00E03F5E">
        <w:rPr>
          <w:spacing w:val="1"/>
          <w:sz w:val="24"/>
        </w:rPr>
        <w:t xml:space="preserve"> </w:t>
      </w:r>
      <w:r w:rsidRPr="00E03F5E">
        <w:rPr>
          <w:sz w:val="24"/>
        </w:rPr>
        <w:t xml:space="preserve">is full? </w:t>
      </w:r>
      <w:r w:rsidRPr="009E52FB">
        <w:t>(</w:t>
      </w:r>
      <w:r w:rsidR="00095F65" w:rsidRPr="009E52FB">
        <w:t>2</w:t>
      </w:r>
      <w:r w:rsidRPr="009E52FB">
        <w:t xml:space="preserve"> Marks)</w:t>
      </w:r>
    </w:p>
    <w:p w14:paraId="6B482D0A" w14:textId="77777777" w:rsidR="00C95730" w:rsidRPr="00E03F5E" w:rsidRDefault="00C95730" w:rsidP="00C95730">
      <w:pPr>
        <w:tabs>
          <w:tab w:val="left" w:pos="881"/>
        </w:tabs>
        <w:rPr>
          <w:sz w:val="24"/>
        </w:rPr>
      </w:pPr>
    </w:p>
    <w:p w14:paraId="4AF4D144" w14:textId="77777777" w:rsidR="00C95730" w:rsidRPr="00E03F5E" w:rsidRDefault="00C95730" w:rsidP="00C95730">
      <w:pPr>
        <w:tabs>
          <w:tab w:val="left" w:pos="881"/>
        </w:tabs>
        <w:rPr>
          <w:sz w:val="24"/>
        </w:rPr>
      </w:pPr>
    </w:p>
    <w:p w14:paraId="2D0D08A1" w14:textId="0FF9A17A" w:rsidR="00C95730" w:rsidRPr="00E03F5E" w:rsidRDefault="00A80942" w:rsidP="00C95730">
      <w:pPr>
        <w:pStyle w:val="BodyText"/>
        <w:numPr>
          <w:ilvl w:val="0"/>
          <w:numId w:val="6"/>
        </w:numPr>
        <w:spacing w:before="1" w:line="271" w:lineRule="auto"/>
        <w:ind w:right="203"/>
      </w:pPr>
      <w:r w:rsidRPr="00E03F5E">
        <w:t xml:space="preserve">Consider </w:t>
      </w:r>
      <w:del w:id="71" w:author="Thushari Silva" w:date="2024-02-09T19:35:00Z">
        <w:r w:rsidRPr="00E03F5E" w:rsidDel="00D55394">
          <w:delText>the below</w:delText>
        </w:r>
      </w:del>
      <w:ins w:id="72" w:author="Thushari Silva" w:date="2024-02-09T19:35:00Z">
        <w:r w:rsidR="00D55394" w:rsidRPr="00E03F5E">
          <w:t>the</w:t>
        </w:r>
      </w:ins>
      <w:r w:rsidRPr="00E03F5E">
        <w:t xml:space="preserve"> </w:t>
      </w:r>
      <w:proofErr w:type="gramStart"/>
      <w:r w:rsidRPr="00E03F5E">
        <w:t>remove(</w:t>
      </w:r>
      <w:proofErr w:type="gramEnd"/>
      <w:r w:rsidRPr="00E03F5E">
        <w:t>) method implemented for a circular queue</w:t>
      </w:r>
      <w:ins w:id="73" w:author="Thushari Silva" w:date="2024-02-09T19:35:00Z">
        <w:r w:rsidR="00D55394">
          <w:t xml:space="preserve"> provided below</w:t>
        </w:r>
      </w:ins>
      <w:r w:rsidRPr="00E03F5E">
        <w:t xml:space="preserve">. </w:t>
      </w:r>
      <w:del w:id="74" w:author="Thushari Silva" w:date="2024-02-09T19:35:00Z">
        <w:r w:rsidRPr="00E03F5E" w:rsidDel="00D55394">
          <w:delText xml:space="preserve">Code </w:delText>
        </w:r>
      </w:del>
      <w:ins w:id="75" w:author="Thushari Silva" w:date="2024-02-09T19:35:00Z">
        <w:r w:rsidR="00D55394">
          <w:t>The code</w:t>
        </w:r>
        <w:r w:rsidR="00D55394" w:rsidRPr="00E03F5E">
          <w:t xml:space="preserve"> </w:t>
        </w:r>
      </w:ins>
      <w:r w:rsidRPr="00E03F5E">
        <w:t>contains errors.</w:t>
      </w:r>
      <w:r w:rsidRPr="00E03F5E">
        <w:rPr>
          <w:spacing w:val="-57"/>
        </w:rPr>
        <w:t xml:space="preserve"> </w:t>
      </w:r>
      <w:r w:rsidRPr="00E03F5E">
        <w:t>Write the</w:t>
      </w:r>
      <w:r w:rsidRPr="00E03F5E">
        <w:rPr>
          <w:spacing w:val="6"/>
        </w:rPr>
        <w:t xml:space="preserve"> </w:t>
      </w:r>
      <w:r w:rsidRPr="00E03F5E">
        <w:t>line numbers</w:t>
      </w:r>
      <w:r w:rsidRPr="00E03F5E">
        <w:rPr>
          <w:spacing w:val="2"/>
        </w:rPr>
        <w:t xml:space="preserve"> </w:t>
      </w:r>
      <w:r w:rsidRPr="00E03F5E">
        <w:t>with</w:t>
      </w:r>
      <w:r w:rsidRPr="00E03F5E">
        <w:rPr>
          <w:spacing w:val="-4"/>
        </w:rPr>
        <w:t xml:space="preserve"> </w:t>
      </w:r>
      <w:r w:rsidRPr="00E03F5E">
        <w:t>errors</w:t>
      </w:r>
      <w:r w:rsidRPr="00E03F5E">
        <w:rPr>
          <w:spacing w:val="-3"/>
        </w:rPr>
        <w:t xml:space="preserve"> </w:t>
      </w:r>
      <w:r w:rsidRPr="00E03F5E">
        <w:t>and</w:t>
      </w:r>
      <w:r w:rsidRPr="00E03F5E">
        <w:rPr>
          <w:spacing w:val="2"/>
        </w:rPr>
        <w:t xml:space="preserve"> </w:t>
      </w:r>
      <w:r w:rsidRPr="00E03F5E">
        <w:t>correct</w:t>
      </w:r>
      <w:r w:rsidRPr="00E03F5E">
        <w:rPr>
          <w:spacing w:val="-3"/>
        </w:rPr>
        <w:t xml:space="preserve"> </w:t>
      </w:r>
      <w:r w:rsidRPr="00E03F5E">
        <w:t>them.</w:t>
      </w:r>
    </w:p>
    <w:p w14:paraId="6810C3AE" w14:textId="77777777" w:rsidR="00C95730" w:rsidRPr="00E03F5E" w:rsidRDefault="00A80942" w:rsidP="00C95730">
      <w:pPr>
        <w:pStyle w:val="ListParagraph"/>
        <w:numPr>
          <w:ilvl w:val="1"/>
          <w:numId w:val="34"/>
        </w:numPr>
        <w:tabs>
          <w:tab w:val="left" w:pos="1601"/>
        </w:tabs>
        <w:spacing w:before="222"/>
        <w:ind w:right="5401" w:firstLine="0"/>
      </w:pPr>
      <w:r w:rsidRPr="00E03F5E">
        <w:t>Public int remove</w:t>
      </w:r>
    </w:p>
    <w:p w14:paraId="662FD714" w14:textId="77777777" w:rsidR="00C95730" w:rsidRPr="00E03F5E" w:rsidRDefault="00A80942" w:rsidP="00C95730">
      <w:pPr>
        <w:pStyle w:val="ListParagraph"/>
        <w:numPr>
          <w:ilvl w:val="1"/>
          <w:numId w:val="34"/>
        </w:numPr>
        <w:tabs>
          <w:tab w:val="left" w:pos="1601"/>
        </w:tabs>
        <w:spacing w:before="222"/>
        <w:ind w:right="5401" w:firstLine="0"/>
      </w:pPr>
      <w:r w:rsidRPr="00E03F5E">
        <w:t>{</w:t>
      </w:r>
    </w:p>
    <w:p w14:paraId="545B178B" w14:textId="77777777" w:rsidR="00C95730" w:rsidRPr="00E03F5E" w:rsidRDefault="00A80942" w:rsidP="00C95730">
      <w:pPr>
        <w:pStyle w:val="BodyText"/>
        <w:tabs>
          <w:tab w:val="left" w:pos="2321"/>
        </w:tabs>
        <w:spacing w:line="271" w:lineRule="exact"/>
        <w:ind w:left="1241"/>
        <w:rPr>
          <w:sz w:val="22"/>
          <w:szCs w:val="22"/>
        </w:rPr>
      </w:pPr>
      <w:r w:rsidRPr="00E03F5E">
        <w:rPr>
          <w:sz w:val="22"/>
          <w:szCs w:val="22"/>
        </w:rPr>
        <w:t>3.</w:t>
      </w:r>
      <w:r w:rsidRPr="00E03F5E">
        <w:rPr>
          <w:sz w:val="22"/>
          <w:szCs w:val="22"/>
        </w:rPr>
        <w:tab/>
        <w:t>if</w:t>
      </w:r>
      <w:r w:rsidRPr="00E03F5E">
        <w:rPr>
          <w:spacing w:val="-4"/>
          <w:sz w:val="22"/>
          <w:szCs w:val="22"/>
        </w:rPr>
        <w:t xml:space="preserve"> </w:t>
      </w:r>
      <w:r w:rsidRPr="00E03F5E">
        <w:rPr>
          <w:sz w:val="22"/>
          <w:szCs w:val="22"/>
        </w:rPr>
        <w:t>(rear</w:t>
      </w:r>
      <w:r w:rsidRPr="00E03F5E">
        <w:rPr>
          <w:spacing w:val="-3"/>
          <w:sz w:val="22"/>
          <w:szCs w:val="22"/>
        </w:rPr>
        <w:t xml:space="preserve"> </w:t>
      </w:r>
      <w:r w:rsidRPr="00E03F5E">
        <w:rPr>
          <w:sz w:val="22"/>
          <w:szCs w:val="22"/>
        </w:rPr>
        <w:t>==</w:t>
      </w:r>
      <w:r w:rsidRPr="00E03F5E">
        <w:rPr>
          <w:spacing w:val="-2"/>
          <w:sz w:val="22"/>
          <w:szCs w:val="22"/>
        </w:rPr>
        <w:t xml:space="preserve"> </w:t>
      </w:r>
      <w:r w:rsidRPr="00E03F5E">
        <w:rPr>
          <w:sz w:val="22"/>
          <w:szCs w:val="22"/>
        </w:rPr>
        <w:t>-1)</w:t>
      </w:r>
    </w:p>
    <w:p w14:paraId="45A3244F" w14:textId="77777777" w:rsidR="00C95730" w:rsidRPr="00E03F5E" w:rsidRDefault="00A80942" w:rsidP="00C95730">
      <w:pPr>
        <w:pStyle w:val="BodyText"/>
        <w:tabs>
          <w:tab w:val="left" w:pos="2321"/>
        </w:tabs>
        <w:spacing w:before="1" w:line="270" w:lineRule="exact"/>
        <w:ind w:left="1241"/>
        <w:rPr>
          <w:sz w:val="22"/>
          <w:szCs w:val="22"/>
        </w:rPr>
      </w:pPr>
      <w:r w:rsidRPr="00E03F5E">
        <w:rPr>
          <w:sz w:val="22"/>
          <w:szCs w:val="22"/>
        </w:rPr>
        <w:t>4.</w:t>
      </w:r>
      <w:r w:rsidRPr="00E03F5E">
        <w:rPr>
          <w:sz w:val="22"/>
          <w:szCs w:val="22"/>
        </w:rPr>
        <w:tab/>
        <w:t>{</w:t>
      </w:r>
    </w:p>
    <w:p w14:paraId="1EB4CB5C" w14:textId="77777777" w:rsidR="00C95730" w:rsidRPr="00E03F5E" w:rsidRDefault="00A80942" w:rsidP="00C95730">
      <w:pPr>
        <w:pStyle w:val="ListParagraph"/>
        <w:numPr>
          <w:ilvl w:val="0"/>
          <w:numId w:val="8"/>
        </w:numPr>
        <w:tabs>
          <w:tab w:val="left" w:pos="3041"/>
          <w:tab w:val="left" w:pos="3042"/>
        </w:tabs>
        <w:spacing w:line="270" w:lineRule="exact"/>
      </w:pPr>
      <w:proofErr w:type="spellStart"/>
      <w:r w:rsidRPr="00E03F5E">
        <w:t>System.out.println</w:t>
      </w:r>
      <w:proofErr w:type="spellEnd"/>
      <w:r w:rsidRPr="00E03F5E">
        <w:t>(“Queue</w:t>
      </w:r>
      <w:r w:rsidRPr="00E03F5E">
        <w:rPr>
          <w:spacing w:val="-13"/>
        </w:rPr>
        <w:t xml:space="preserve"> </w:t>
      </w:r>
      <w:r w:rsidRPr="00E03F5E">
        <w:t>is</w:t>
      </w:r>
      <w:r w:rsidRPr="00E03F5E">
        <w:rPr>
          <w:spacing w:val="-12"/>
        </w:rPr>
        <w:t xml:space="preserve"> </w:t>
      </w:r>
      <w:r w:rsidRPr="00E03F5E">
        <w:t>empty”);</w:t>
      </w:r>
    </w:p>
    <w:p w14:paraId="18EA480A" w14:textId="77777777" w:rsidR="00C95730" w:rsidRPr="00E03F5E" w:rsidRDefault="00A80942" w:rsidP="00C95730">
      <w:pPr>
        <w:pStyle w:val="ListParagraph"/>
        <w:numPr>
          <w:ilvl w:val="0"/>
          <w:numId w:val="8"/>
        </w:numPr>
        <w:tabs>
          <w:tab w:val="left" w:pos="2321"/>
          <w:tab w:val="left" w:pos="3041"/>
          <w:tab w:val="left" w:pos="3042"/>
        </w:tabs>
        <w:spacing w:before="2"/>
        <w:ind w:left="1241" w:right="4824" w:firstLine="0"/>
      </w:pPr>
      <w:r w:rsidRPr="00E03F5E">
        <w:t>return</w:t>
      </w:r>
      <w:r w:rsidRPr="00E03F5E">
        <w:rPr>
          <w:spacing w:val="-12"/>
        </w:rPr>
        <w:t xml:space="preserve"> </w:t>
      </w:r>
      <w:r w:rsidRPr="00E03F5E">
        <w:t>false;</w:t>
      </w:r>
      <w:r w:rsidRPr="00E03F5E">
        <w:rPr>
          <w:spacing w:val="-141"/>
        </w:rPr>
        <w:t xml:space="preserve"> </w:t>
      </w:r>
    </w:p>
    <w:p w14:paraId="6EDA6346" w14:textId="77777777" w:rsidR="00C95730" w:rsidRPr="00E03F5E" w:rsidRDefault="00A80942" w:rsidP="00C95730">
      <w:pPr>
        <w:pStyle w:val="ListParagraph"/>
        <w:numPr>
          <w:ilvl w:val="0"/>
          <w:numId w:val="8"/>
        </w:numPr>
        <w:tabs>
          <w:tab w:val="left" w:pos="2321"/>
          <w:tab w:val="left" w:pos="3041"/>
          <w:tab w:val="left" w:pos="3042"/>
        </w:tabs>
        <w:spacing w:before="2"/>
        <w:ind w:left="1241" w:right="4824" w:firstLine="0"/>
      </w:pPr>
      <w:r w:rsidRPr="00E03F5E">
        <w:t>}</w:t>
      </w:r>
    </w:p>
    <w:p w14:paraId="4B1F64BF" w14:textId="77777777" w:rsidR="00C95730" w:rsidRPr="00E03F5E" w:rsidRDefault="00A80942" w:rsidP="00C95730">
      <w:pPr>
        <w:pStyle w:val="BodyText"/>
        <w:tabs>
          <w:tab w:val="left" w:pos="2321"/>
        </w:tabs>
        <w:spacing w:line="271" w:lineRule="exact"/>
        <w:ind w:left="1241"/>
        <w:rPr>
          <w:sz w:val="22"/>
          <w:szCs w:val="22"/>
        </w:rPr>
      </w:pPr>
      <w:r w:rsidRPr="00E03F5E">
        <w:rPr>
          <w:sz w:val="22"/>
          <w:szCs w:val="22"/>
        </w:rPr>
        <w:t>8.</w:t>
      </w:r>
      <w:r w:rsidRPr="00E03F5E">
        <w:rPr>
          <w:sz w:val="22"/>
          <w:szCs w:val="22"/>
        </w:rPr>
        <w:tab/>
        <w:t>else</w:t>
      </w:r>
    </w:p>
    <w:p w14:paraId="0E68D805" w14:textId="77777777" w:rsidR="00C95730" w:rsidRPr="00E03F5E" w:rsidRDefault="00A80942" w:rsidP="00C95730">
      <w:pPr>
        <w:pStyle w:val="BodyText"/>
        <w:tabs>
          <w:tab w:val="left" w:pos="2321"/>
        </w:tabs>
        <w:spacing w:before="2"/>
        <w:ind w:left="1241"/>
        <w:rPr>
          <w:sz w:val="22"/>
          <w:szCs w:val="22"/>
        </w:rPr>
      </w:pPr>
      <w:r w:rsidRPr="00E03F5E">
        <w:rPr>
          <w:sz w:val="22"/>
          <w:szCs w:val="22"/>
        </w:rPr>
        <w:t>9.</w:t>
      </w:r>
      <w:r w:rsidRPr="00E03F5E">
        <w:rPr>
          <w:sz w:val="22"/>
          <w:szCs w:val="22"/>
        </w:rPr>
        <w:tab/>
        <w:t>{</w:t>
      </w:r>
    </w:p>
    <w:p w14:paraId="6733E91E" w14:textId="77777777" w:rsidR="00C95730" w:rsidRPr="00E03F5E" w:rsidRDefault="00A80942" w:rsidP="00C95730">
      <w:pPr>
        <w:pStyle w:val="ListParagraph"/>
        <w:numPr>
          <w:ilvl w:val="0"/>
          <w:numId w:val="7"/>
        </w:numPr>
        <w:tabs>
          <w:tab w:val="left" w:pos="3041"/>
          <w:tab w:val="left" w:pos="3042"/>
        </w:tabs>
        <w:spacing w:before="2" w:line="270" w:lineRule="exact"/>
      </w:pPr>
      <w:r w:rsidRPr="00E03F5E">
        <w:t>int</w:t>
      </w:r>
      <w:r w:rsidRPr="00E03F5E">
        <w:rPr>
          <w:spacing w:val="-8"/>
        </w:rPr>
        <w:t xml:space="preserve"> </w:t>
      </w:r>
      <w:r w:rsidRPr="00E03F5E">
        <w:t>temp</w:t>
      </w:r>
      <w:r w:rsidRPr="00E03F5E">
        <w:rPr>
          <w:spacing w:val="-7"/>
        </w:rPr>
        <w:t xml:space="preserve"> </w:t>
      </w:r>
      <w:r w:rsidRPr="00E03F5E">
        <w:t>=</w:t>
      </w:r>
      <w:r w:rsidRPr="00E03F5E">
        <w:rPr>
          <w:spacing w:val="-8"/>
        </w:rPr>
        <w:t xml:space="preserve"> </w:t>
      </w:r>
      <w:proofErr w:type="spellStart"/>
      <w:r w:rsidRPr="00E03F5E">
        <w:t>queueArray</w:t>
      </w:r>
      <w:proofErr w:type="spellEnd"/>
      <w:r w:rsidRPr="00E03F5E">
        <w:t>[front++];</w:t>
      </w:r>
    </w:p>
    <w:p w14:paraId="4D8311AB" w14:textId="77777777" w:rsidR="00C95730" w:rsidRPr="00E03F5E" w:rsidRDefault="00A80942" w:rsidP="00C95730">
      <w:pPr>
        <w:pStyle w:val="ListParagraph"/>
        <w:numPr>
          <w:ilvl w:val="0"/>
          <w:numId w:val="7"/>
        </w:numPr>
        <w:tabs>
          <w:tab w:val="left" w:pos="3041"/>
          <w:tab w:val="left" w:pos="3042"/>
        </w:tabs>
        <w:spacing w:line="270" w:lineRule="exact"/>
      </w:pPr>
      <w:proofErr w:type="spellStart"/>
      <w:r w:rsidRPr="00E03F5E">
        <w:t>nItems</w:t>
      </w:r>
      <w:proofErr w:type="spellEnd"/>
      <w:r w:rsidRPr="00E03F5E">
        <w:t>--;</w:t>
      </w:r>
    </w:p>
    <w:p w14:paraId="3849AAEF" w14:textId="77777777" w:rsidR="00C95730" w:rsidRPr="00E03F5E" w:rsidRDefault="00A80942" w:rsidP="00C95730">
      <w:pPr>
        <w:pStyle w:val="ListParagraph"/>
        <w:numPr>
          <w:ilvl w:val="0"/>
          <w:numId w:val="7"/>
        </w:numPr>
        <w:tabs>
          <w:tab w:val="left" w:pos="3041"/>
          <w:tab w:val="left" w:pos="3042"/>
        </w:tabs>
        <w:spacing w:before="2"/>
      </w:pPr>
      <w:r w:rsidRPr="00E03F5E">
        <w:t>return</w:t>
      </w:r>
      <w:r w:rsidRPr="00E03F5E">
        <w:rPr>
          <w:spacing w:val="-8"/>
        </w:rPr>
        <w:t xml:space="preserve"> </w:t>
      </w:r>
      <w:r w:rsidRPr="00E03F5E">
        <w:t>temp;</w:t>
      </w:r>
    </w:p>
    <w:p w14:paraId="7D2F562E" w14:textId="77777777" w:rsidR="00C95730" w:rsidRPr="00E03F5E" w:rsidRDefault="00A80942" w:rsidP="00C95730">
      <w:pPr>
        <w:pStyle w:val="BodyText"/>
        <w:tabs>
          <w:tab w:val="left" w:pos="2321"/>
        </w:tabs>
        <w:spacing w:before="2" w:line="270" w:lineRule="exact"/>
        <w:ind w:left="1241"/>
        <w:rPr>
          <w:sz w:val="22"/>
          <w:szCs w:val="22"/>
        </w:rPr>
      </w:pPr>
      <w:r w:rsidRPr="00E03F5E">
        <w:rPr>
          <w:sz w:val="22"/>
          <w:szCs w:val="22"/>
        </w:rPr>
        <w:t>13.</w:t>
      </w:r>
      <w:r w:rsidRPr="00E03F5E">
        <w:rPr>
          <w:sz w:val="22"/>
          <w:szCs w:val="22"/>
        </w:rPr>
        <w:tab/>
        <w:t>}</w:t>
      </w:r>
    </w:p>
    <w:p w14:paraId="1C0A2E3B" w14:textId="77777777" w:rsidR="00C95730" w:rsidRPr="00E03F5E" w:rsidRDefault="00A80942" w:rsidP="00C95730">
      <w:pPr>
        <w:pStyle w:val="BodyText"/>
        <w:spacing w:line="270" w:lineRule="exact"/>
        <w:ind w:left="1241"/>
        <w:rPr>
          <w:sz w:val="22"/>
          <w:szCs w:val="22"/>
        </w:rPr>
      </w:pPr>
      <w:r w:rsidRPr="00E03F5E">
        <w:rPr>
          <w:sz w:val="22"/>
          <w:szCs w:val="22"/>
        </w:rPr>
        <w:t>14.}</w:t>
      </w:r>
    </w:p>
    <w:p w14:paraId="4D9C494D" w14:textId="77777777" w:rsidR="00C95730" w:rsidRPr="00E03F5E" w:rsidRDefault="00A80942" w:rsidP="00C95730">
      <w:pPr>
        <w:pStyle w:val="BodyText"/>
        <w:spacing w:line="270" w:lineRule="exact"/>
        <w:ind w:left="1241"/>
      </w:pPr>
      <w:r w:rsidRPr="00E03F5E">
        <w:t xml:space="preserve">      </w:t>
      </w:r>
    </w:p>
    <w:p w14:paraId="7FB4EDD4" w14:textId="41DC0FD4" w:rsidR="00C95730" w:rsidRPr="009E52FB" w:rsidDel="00D55394" w:rsidRDefault="00A80942" w:rsidP="00FE0729">
      <w:pPr>
        <w:pStyle w:val="Heading1"/>
        <w:numPr>
          <w:ilvl w:val="0"/>
          <w:numId w:val="35"/>
        </w:numPr>
        <w:spacing w:line="275" w:lineRule="exact"/>
        <w:rPr>
          <w:del w:id="76" w:author="Thushari Silva" w:date="2024-02-09T19:35:00Z"/>
          <w:b w:val="0"/>
          <w:bCs w:val="0"/>
        </w:rPr>
      </w:pPr>
      <w:r w:rsidRPr="009E52FB">
        <w:rPr>
          <w:b w:val="0"/>
          <w:bCs w:val="0"/>
        </w:rPr>
        <w:t>Marks)</w:t>
      </w:r>
    </w:p>
    <w:p w14:paraId="5B14DC91" w14:textId="77777777" w:rsidR="00B67BF3" w:rsidRPr="00E03F5E" w:rsidDel="00D55394" w:rsidRDefault="00B67BF3">
      <w:pPr>
        <w:pStyle w:val="Heading1"/>
        <w:numPr>
          <w:ilvl w:val="0"/>
          <w:numId w:val="35"/>
        </w:numPr>
        <w:spacing w:line="275" w:lineRule="exact"/>
        <w:rPr>
          <w:del w:id="77" w:author="Thushari Silva" w:date="2024-02-09T19:35:00Z"/>
        </w:rPr>
        <w:pPrChange w:id="78" w:author="Thushari Silva" w:date="2024-02-09T19:35:00Z">
          <w:pPr>
            <w:pStyle w:val="Heading1"/>
            <w:spacing w:line="275" w:lineRule="exact"/>
            <w:ind w:left="821"/>
          </w:pPr>
        </w:pPrChange>
      </w:pPr>
    </w:p>
    <w:p w14:paraId="4A5E9EEF" w14:textId="55879CBC" w:rsidR="00C95730" w:rsidRDefault="00C95730">
      <w:pPr>
        <w:pStyle w:val="Heading1"/>
        <w:numPr>
          <w:ilvl w:val="0"/>
          <w:numId w:val="35"/>
        </w:numPr>
        <w:spacing w:line="275" w:lineRule="exact"/>
        <w:pPrChange w:id="79" w:author="Thushari Silva" w:date="2024-02-09T19:35:00Z">
          <w:pPr>
            <w:tabs>
              <w:tab w:val="left" w:pos="881"/>
            </w:tabs>
          </w:pPr>
        </w:pPrChange>
      </w:pPr>
    </w:p>
    <w:p w14:paraId="2C5283CF" w14:textId="77777777" w:rsidR="002A4040" w:rsidRPr="00E03F5E" w:rsidRDefault="002A4040" w:rsidP="00C95730">
      <w:pPr>
        <w:tabs>
          <w:tab w:val="left" w:pos="881"/>
        </w:tabs>
        <w:rPr>
          <w:sz w:val="24"/>
        </w:rPr>
      </w:pPr>
    </w:p>
    <w:p w14:paraId="2B04251F" w14:textId="102D5668" w:rsidR="00C95730" w:rsidRPr="00FE0729" w:rsidRDefault="00A80942" w:rsidP="00FE0729">
      <w:pPr>
        <w:pStyle w:val="ListParagraph"/>
        <w:numPr>
          <w:ilvl w:val="0"/>
          <w:numId w:val="6"/>
        </w:numPr>
        <w:tabs>
          <w:tab w:val="left" w:pos="881"/>
        </w:tabs>
        <w:rPr>
          <w:sz w:val="24"/>
        </w:rPr>
      </w:pPr>
      <w:proofErr w:type="spellStart"/>
      <w:proofErr w:type="gramStart"/>
      <w:r w:rsidRPr="00FE0729">
        <w:rPr>
          <w:sz w:val="24"/>
        </w:rPr>
        <w:t>getSize</w:t>
      </w:r>
      <w:proofErr w:type="spellEnd"/>
      <w:r w:rsidR="00FB4BAC" w:rsidRPr="00FE0729">
        <w:rPr>
          <w:sz w:val="24"/>
        </w:rPr>
        <w:t>(</w:t>
      </w:r>
      <w:proofErr w:type="gramEnd"/>
      <w:r w:rsidR="00FB4BAC" w:rsidRPr="00FE0729">
        <w:rPr>
          <w:sz w:val="24"/>
        </w:rPr>
        <w:t>) method a of a circular queue class returns the no of items in the no of items in the queue. Implement</w:t>
      </w:r>
      <w:ins w:id="80" w:author="Thushari Silva" w:date="2024-02-09T19:39:00Z">
        <w:r w:rsidR="00D55394">
          <w:rPr>
            <w:sz w:val="24"/>
          </w:rPr>
          <w:t xml:space="preserve"> the</w:t>
        </w:r>
      </w:ins>
      <w:r w:rsidR="00FB4BAC" w:rsidRPr="00FE0729">
        <w:rPr>
          <w:sz w:val="24"/>
        </w:rPr>
        <w:t xml:space="preserve"> </w:t>
      </w:r>
      <w:proofErr w:type="spellStart"/>
      <w:proofErr w:type="gramStart"/>
      <w:r w:rsidR="00FB4BAC" w:rsidRPr="00FE0729">
        <w:rPr>
          <w:sz w:val="24"/>
        </w:rPr>
        <w:t>getSize</w:t>
      </w:r>
      <w:proofErr w:type="spellEnd"/>
      <w:r w:rsidR="00FB4BAC" w:rsidRPr="00FE0729">
        <w:rPr>
          <w:sz w:val="24"/>
        </w:rPr>
        <w:t>(</w:t>
      </w:r>
      <w:proofErr w:type="gramEnd"/>
      <w:r w:rsidR="00FB4BAC" w:rsidRPr="00FE0729">
        <w:rPr>
          <w:sz w:val="24"/>
        </w:rPr>
        <w:t xml:space="preserve">) method of the circular queue class.                   </w:t>
      </w:r>
      <w:ins w:id="81" w:author="Thushari Silva" w:date="2024-02-09T19:39:00Z">
        <w:r w:rsidR="00D55394">
          <w:rPr>
            <w:sz w:val="24"/>
          </w:rPr>
          <w:t xml:space="preserve"> </w:t>
        </w:r>
      </w:ins>
      <w:del w:id="82" w:author="Thushari Silva" w:date="2024-02-09T19:39:00Z">
        <w:r w:rsidR="00E03F5E" w:rsidRPr="00FE0729" w:rsidDel="00D55394">
          <w:rPr>
            <w:sz w:val="24"/>
          </w:rPr>
          <w:delText xml:space="preserve">   </w:delText>
        </w:r>
        <w:r w:rsidR="007B26AD" w:rsidRPr="00FE0729" w:rsidDel="00D55394">
          <w:rPr>
            <w:sz w:val="24"/>
          </w:rPr>
          <w:delText xml:space="preserve">    </w:delText>
        </w:r>
        <w:r w:rsidR="00E03F5E" w:rsidRPr="00FE0729" w:rsidDel="00D55394">
          <w:rPr>
            <w:sz w:val="24"/>
          </w:rPr>
          <w:delText xml:space="preserve"> </w:delText>
        </w:r>
      </w:del>
      <w:r w:rsidR="003D433B" w:rsidRPr="00FE0729">
        <w:rPr>
          <w:sz w:val="24"/>
        </w:rPr>
        <w:t xml:space="preserve">  </w:t>
      </w:r>
      <w:r w:rsidR="00E03F5E" w:rsidRPr="00FE0729">
        <w:rPr>
          <w:sz w:val="24"/>
        </w:rPr>
        <w:t>(2 marks)</w:t>
      </w:r>
      <w:r w:rsidR="00FB4BAC" w:rsidRPr="00FE0729">
        <w:rPr>
          <w:sz w:val="24"/>
        </w:rPr>
        <w:t xml:space="preserve">                                      </w:t>
      </w:r>
      <w:r w:rsidR="00095F65" w:rsidRPr="00FE0729">
        <w:rPr>
          <w:sz w:val="24"/>
        </w:rPr>
        <w:t xml:space="preserve">     </w:t>
      </w:r>
      <w:r w:rsidR="00E03F5E" w:rsidRPr="00FE0729">
        <w:rPr>
          <w:sz w:val="24"/>
        </w:rPr>
        <w:t xml:space="preserve">         </w:t>
      </w:r>
    </w:p>
    <w:p w14:paraId="5910D81F" w14:textId="77777777" w:rsidR="007275FF" w:rsidRDefault="007275FF" w:rsidP="00C95730">
      <w:pPr>
        <w:tabs>
          <w:tab w:val="left" w:pos="881"/>
        </w:tabs>
        <w:rPr>
          <w:sz w:val="24"/>
        </w:rPr>
      </w:pPr>
    </w:p>
    <w:p w14:paraId="1C17C4DC" w14:textId="77777777" w:rsidR="004E6FEC" w:rsidRDefault="004E6FEC" w:rsidP="00C95730">
      <w:pPr>
        <w:tabs>
          <w:tab w:val="left" w:pos="881"/>
        </w:tabs>
        <w:rPr>
          <w:sz w:val="24"/>
        </w:rPr>
      </w:pPr>
    </w:p>
    <w:p w14:paraId="76401080" w14:textId="77777777" w:rsidR="008020EF" w:rsidRDefault="00A80942" w:rsidP="008020EF">
      <w:pPr>
        <w:pStyle w:val="Heading1"/>
        <w:tabs>
          <w:tab w:val="left" w:pos="8490"/>
        </w:tabs>
        <w:spacing w:before="112"/>
        <w:ind w:left="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2A202F" wp14:editId="0A217F39">
                <wp:simplePos x="0" y="0"/>
                <wp:positionH relativeFrom="page">
                  <wp:posOffset>914400</wp:posOffset>
                </wp:positionH>
                <wp:positionV relativeFrom="paragraph">
                  <wp:posOffset>230505</wp:posOffset>
                </wp:positionV>
                <wp:extent cx="5939790" cy="15240"/>
                <wp:effectExtent l="0" t="0" r="0" b="0"/>
                <wp:wrapNone/>
                <wp:docPr id="1971830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rect id="Rectangle 2" o:spid="_x0000_s1027" style="width:467.7pt;height:1.2pt;margin-top:18.15pt;margin-left:1in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98176" fillcolor="black" stroked="f"/>
            </w:pict>
          </mc:Fallback>
        </mc:AlternateContent>
      </w:r>
      <w:r>
        <w:t>Question 2</w:t>
      </w:r>
      <w:r>
        <w:tab/>
        <w:t>(25</w:t>
      </w:r>
      <w:r>
        <w:rPr>
          <w:spacing w:val="-1"/>
        </w:rPr>
        <w:t xml:space="preserve"> </w:t>
      </w:r>
      <w:r>
        <w:t>marks)</w:t>
      </w:r>
    </w:p>
    <w:p w14:paraId="12C5E647" w14:textId="77777777" w:rsidR="008020EF" w:rsidRDefault="008020EF" w:rsidP="008020EF">
      <w:pPr>
        <w:pStyle w:val="Heading1"/>
        <w:tabs>
          <w:tab w:val="left" w:pos="8490"/>
        </w:tabs>
        <w:spacing w:before="112"/>
        <w:ind w:left="247"/>
      </w:pPr>
    </w:p>
    <w:p w14:paraId="5EF873B7" w14:textId="099278D8" w:rsidR="008020EF" w:rsidRPr="00606017" w:rsidRDefault="00606017" w:rsidP="00606017">
      <w:pPr>
        <w:pStyle w:val="ListParagraph"/>
        <w:numPr>
          <w:ilvl w:val="0"/>
          <w:numId w:val="25"/>
        </w:numPr>
        <w:tabs>
          <w:tab w:val="left" w:pos="285"/>
        </w:tabs>
        <w:spacing w:before="60"/>
        <w:ind w:left="285" w:hanging="184"/>
        <w:jc w:val="left"/>
        <w:rPr>
          <w:sz w:val="24"/>
        </w:rPr>
      </w:pPr>
      <w:r>
        <w:rPr>
          <w:sz w:val="24"/>
        </w:rPr>
        <w:t xml:space="preserve"> </w:t>
      </w:r>
      <w:r w:rsidRPr="00606017">
        <w:rPr>
          <w:sz w:val="24"/>
        </w:rPr>
        <w:t xml:space="preserve">Consider </w:t>
      </w:r>
      <w:r w:rsidRPr="00606017">
        <w:rPr>
          <w:color w:val="0D0D0D"/>
          <w:sz w:val="24"/>
        </w:rPr>
        <w:t xml:space="preserve">the following </w:t>
      </w:r>
      <w:proofErr w:type="spellStart"/>
      <w:r w:rsidRPr="00606017">
        <w:rPr>
          <w:color w:val="0D0D0D"/>
          <w:sz w:val="24"/>
        </w:rPr>
        <w:t>LinkedLists</w:t>
      </w:r>
      <w:proofErr w:type="spellEnd"/>
      <w:r w:rsidRPr="00606017">
        <w:rPr>
          <w:color w:val="0D0D0D"/>
          <w:sz w:val="24"/>
        </w:rPr>
        <w:t xml:space="preserve"> and write</w:t>
      </w:r>
      <w:r w:rsidRPr="00606017">
        <w:rPr>
          <w:color w:val="0D0D0D"/>
          <w:spacing w:val="28"/>
          <w:sz w:val="24"/>
        </w:rPr>
        <w:t xml:space="preserve"> </w:t>
      </w:r>
      <w:r w:rsidRPr="00606017">
        <w:rPr>
          <w:color w:val="0D0D0D"/>
          <w:sz w:val="24"/>
        </w:rPr>
        <w:t>a code segment that would change the</w:t>
      </w:r>
      <w:r w:rsidRPr="00606017">
        <w:rPr>
          <w:color w:val="0D0D0D"/>
          <w:spacing w:val="40"/>
          <w:sz w:val="24"/>
        </w:rPr>
        <w:t xml:space="preserve"> </w:t>
      </w:r>
      <w:r w:rsidRPr="00606017">
        <w:rPr>
          <w:color w:val="0D0D0D"/>
          <w:sz w:val="24"/>
        </w:rPr>
        <w:t>LinkedList</w:t>
      </w:r>
      <w:r w:rsidRPr="00606017">
        <w:rPr>
          <w:color w:val="0D0D0D"/>
          <w:spacing w:val="-15"/>
          <w:sz w:val="24"/>
        </w:rPr>
        <w:t xml:space="preserve"> </w:t>
      </w:r>
      <w:r w:rsidRPr="00606017">
        <w:rPr>
          <w:color w:val="0D0D0D"/>
          <w:sz w:val="24"/>
        </w:rPr>
        <w:t>from</w:t>
      </w:r>
      <w:r w:rsidRPr="00606017">
        <w:rPr>
          <w:color w:val="0D0D0D"/>
          <w:spacing w:val="-14"/>
          <w:sz w:val="24"/>
        </w:rPr>
        <w:t xml:space="preserve"> </w:t>
      </w:r>
      <w:r w:rsidRPr="00606017">
        <w:rPr>
          <w:color w:val="0D0D0D"/>
          <w:sz w:val="24"/>
        </w:rPr>
        <w:t>Diagram</w:t>
      </w:r>
      <w:r w:rsidRPr="00606017">
        <w:rPr>
          <w:color w:val="0D0D0D"/>
          <w:spacing w:val="-11"/>
          <w:sz w:val="24"/>
        </w:rPr>
        <w:t xml:space="preserve"> </w:t>
      </w:r>
      <w:r w:rsidRPr="00606017">
        <w:rPr>
          <w:color w:val="0D0D0D"/>
          <w:sz w:val="24"/>
        </w:rPr>
        <w:t>X</w:t>
      </w:r>
      <w:r w:rsidRPr="00606017">
        <w:rPr>
          <w:color w:val="0D0D0D"/>
          <w:spacing w:val="-15"/>
          <w:sz w:val="24"/>
        </w:rPr>
        <w:t xml:space="preserve"> </w:t>
      </w:r>
      <w:r w:rsidRPr="00606017">
        <w:rPr>
          <w:color w:val="0D0D0D"/>
          <w:sz w:val="24"/>
        </w:rPr>
        <w:t>to</w:t>
      </w:r>
      <w:r w:rsidRPr="00606017">
        <w:rPr>
          <w:color w:val="0D0D0D"/>
          <w:spacing w:val="-15"/>
          <w:sz w:val="24"/>
        </w:rPr>
        <w:t xml:space="preserve"> </w:t>
      </w:r>
      <w:r w:rsidR="002359C0" w:rsidRPr="00606017">
        <w:rPr>
          <w:color w:val="0D0D0D"/>
          <w:sz w:val="24"/>
        </w:rPr>
        <w:t>Diagram</w:t>
      </w:r>
      <w:r w:rsidR="002359C0" w:rsidRPr="00606017">
        <w:rPr>
          <w:color w:val="0D0D0D"/>
          <w:spacing w:val="-12"/>
          <w:sz w:val="24"/>
        </w:rPr>
        <w:t>.</w:t>
      </w:r>
      <w:r w:rsidRPr="00606017">
        <w:rPr>
          <w:color w:val="0D0D0D"/>
          <w:spacing w:val="35"/>
          <w:sz w:val="24"/>
        </w:rPr>
        <w:t xml:space="preserve"> </w:t>
      </w:r>
      <w:r w:rsidRPr="00606017">
        <w:rPr>
          <w:color w:val="0D0D0D"/>
          <w:sz w:val="24"/>
        </w:rPr>
        <w:t>(First</w:t>
      </w:r>
      <w:r w:rsidR="007B0D96">
        <w:rPr>
          <w:color w:val="0D0D0D"/>
          <w:sz w:val="24"/>
        </w:rPr>
        <w:t xml:space="preserve"> </w:t>
      </w:r>
      <w:r w:rsidR="002A7D6C">
        <w:rPr>
          <w:color w:val="0D0D0D"/>
          <w:sz w:val="24"/>
        </w:rPr>
        <w:t>and P</w:t>
      </w:r>
      <w:r w:rsidR="007B0D96">
        <w:rPr>
          <w:color w:val="0D0D0D"/>
          <w:sz w:val="24"/>
        </w:rPr>
        <w:t>0</w:t>
      </w:r>
      <w:r w:rsidR="002A7D6C">
        <w:rPr>
          <w:color w:val="0D0D0D"/>
          <w:sz w:val="24"/>
        </w:rPr>
        <w:t xml:space="preserve">…. </w:t>
      </w:r>
      <w:proofErr w:type="spellStart"/>
      <w:r w:rsidR="002A7D6C">
        <w:rPr>
          <w:color w:val="0D0D0D"/>
          <w:sz w:val="24"/>
        </w:rPr>
        <w:t>Pn</w:t>
      </w:r>
      <w:proofErr w:type="spellEnd"/>
      <w:r w:rsidR="002A7D6C">
        <w:rPr>
          <w:color w:val="0D0D0D"/>
          <w:sz w:val="24"/>
        </w:rPr>
        <w:t xml:space="preserve"> </w:t>
      </w:r>
      <w:r w:rsidR="002A7D6C" w:rsidRPr="00606017">
        <w:rPr>
          <w:color w:val="0D0D0D"/>
          <w:spacing w:val="-15"/>
          <w:sz w:val="24"/>
        </w:rPr>
        <w:t>are</w:t>
      </w:r>
      <w:r w:rsidRPr="00606017">
        <w:rPr>
          <w:color w:val="0D0D0D"/>
          <w:spacing w:val="-15"/>
          <w:sz w:val="24"/>
        </w:rPr>
        <w:t xml:space="preserve"> </w:t>
      </w:r>
      <w:r w:rsidRPr="00606017">
        <w:rPr>
          <w:color w:val="0D0D0D"/>
          <w:sz w:val="24"/>
        </w:rPr>
        <w:t>references</w:t>
      </w:r>
      <w:r w:rsidRPr="00606017">
        <w:rPr>
          <w:color w:val="0D0D0D"/>
          <w:spacing w:val="-12"/>
          <w:sz w:val="24"/>
        </w:rPr>
        <w:t xml:space="preserve"> </w:t>
      </w:r>
      <w:r w:rsidRPr="00606017">
        <w:rPr>
          <w:color w:val="0D0D0D"/>
          <w:sz w:val="24"/>
        </w:rPr>
        <w:t>to</w:t>
      </w:r>
      <w:r w:rsidRPr="00606017">
        <w:rPr>
          <w:color w:val="0D0D0D"/>
          <w:spacing w:val="-15"/>
          <w:sz w:val="24"/>
        </w:rPr>
        <w:t xml:space="preserve"> </w:t>
      </w:r>
      <w:r w:rsidRPr="00606017">
        <w:rPr>
          <w:color w:val="0D0D0D"/>
          <w:sz w:val="24"/>
        </w:rPr>
        <w:t>given</w:t>
      </w:r>
      <w:r w:rsidRPr="00606017">
        <w:rPr>
          <w:color w:val="0D0D0D"/>
          <w:spacing w:val="-15"/>
          <w:sz w:val="24"/>
        </w:rPr>
        <w:t xml:space="preserve"> </w:t>
      </w:r>
      <w:r w:rsidRPr="00606017">
        <w:rPr>
          <w:color w:val="0D0D0D"/>
          <w:sz w:val="24"/>
        </w:rPr>
        <w:t>links)</w:t>
      </w:r>
    </w:p>
    <w:p w14:paraId="7C7C1CE7" w14:textId="2B3D33BC" w:rsidR="008020EF" w:rsidRDefault="007B0D96" w:rsidP="008020EF">
      <w:pPr>
        <w:pStyle w:val="BodyText"/>
        <w:spacing w:line="267" w:lineRule="exact"/>
        <w:ind w:left="865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F684E4" wp14:editId="14259BA3">
                <wp:simplePos x="0" y="0"/>
                <wp:positionH relativeFrom="column">
                  <wp:posOffset>4381500</wp:posOffset>
                </wp:positionH>
                <wp:positionV relativeFrom="paragraph">
                  <wp:posOffset>765533</wp:posOffset>
                </wp:positionV>
                <wp:extent cx="546608" cy="0"/>
                <wp:effectExtent l="0" t="76200" r="25400" b="95250"/>
                <wp:wrapNone/>
                <wp:docPr id="19799937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6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shapetype w14:anchorId="7F375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5pt;margin-top:60.3pt;width:43.0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D1BAC5" wp14:editId="3AD0C3A2">
                <wp:simplePos x="0" y="0"/>
                <wp:positionH relativeFrom="column">
                  <wp:posOffset>2407920</wp:posOffset>
                </wp:positionH>
                <wp:positionV relativeFrom="paragraph">
                  <wp:posOffset>789940</wp:posOffset>
                </wp:positionV>
                <wp:extent cx="546608" cy="0"/>
                <wp:effectExtent l="0" t="76200" r="25400" b="95250"/>
                <wp:wrapNone/>
                <wp:docPr id="14707561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6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1E28E356" id="Straight Arrow Connector 2" o:spid="_x0000_s1026" type="#_x0000_t32" style="position:absolute;margin-left:189.6pt;margin-top:62.2pt;width:43.0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421A6082" wp14:editId="0E8A0F86">
                <wp:simplePos x="0" y="0"/>
                <wp:positionH relativeFrom="page">
                  <wp:posOffset>1447800</wp:posOffset>
                </wp:positionH>
                <wp:positionV relativeFrom="paragraph">
                  <wp:posOffset>294640</wp:posOffset>
                </wp:positionV>
                <wp:extent cx="5167630" cy="939165"/>
                <wp:effectExtent l="0" t="0" r="13970" b="13335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939165"/>
                          <a:chOff x="0" y="-33782"/>
                          <a:chExt cx="5168010" cy="940308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64566" y="56049"/>
                            <a:ext cx="69913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426720">
                                <a:moveTo>
                                  <a:pt x="76200" y="207010"/>
                                </a:moveTo>
                                <a:lnTo>
                                  <a:pt x="0" y="207010"/>
                                </a:lnTo>
                                <a:lnTo>
                                  <a:pt x="38100" y="283210"/>
                                </a:lnTo>
                                <a:lnTo>
                                  <a:pt x="76200" y="207010"/>
                                </a:lnTo>
                                <a:close/>
                              </a:path>
                              <a:path w="699135" h="426720">
                                <a:moveTo>
                                  <a:pt x="42544" y="0"/>
                                </a:moveTo>
                                <a:lnTo>
                                  <a:pt x="33019" y="0"/>
                                </a:lnTo>
                                <a:lnTo>
                                  <a:pt x="33655" y="207010"/>
                                </a:lnTo>
                                <a:lnTo>
                                  <a:pt x="43180" y="207010"/>
                                </a:lnTo>
                                <a:lnTo>
                                  <a:pt x="42544" y="0"/>
                                </a:lnTo>
                                <a:close/>
                              </a:path>
                              <a:path w="699135" h="426720">
                                <a:moveTo>
                                  <a:pt x="207010" y="383540"/>
                                </a:moveTo>
                                <a:lnTo>
                                  <a:pt x="207010" y="393065"/>
                                </a:lnTo>
                                <a:lnTo>
                                  <a:pt x="622935" y="393700"/>
                                </a:lnTo>
                                <a:lnTo>
                                  <a:pt x="622935" y="426720"/>
                                </a:lnTo>
                                <a:lnTo>
                                  <a:pt x="689610" y="393700"/>
                                </a:lnTo>
                                <a:lnTo>
                                  <a:pt x="699135" y="388620"/>
                                </a:lnTo>
                                <a:lnTo>
                                  <a:pt x="690244" y="384175"/>
                                </a:lnTo>
                                <a:lnTo>
                                  <a:pt x="622935" y="384175"/>
                                </a:lnTo>
                                <a:lnTo>
                                  <a:pt x="207010" y="383540"/>
                                </a:lnTo>
                                <a:close/>
                              </a:path>
                              <a:path w="699135" h="426720">
                                <a:moveTo>
                                  <a:pt x="622935" y="350520"/>
                                </a:moveTo>
                                <a:lnTo>
                                  <a:pt x="622935" y="384175"/>
                                </a:lnTo>
                                <a:lnTo>
                                  <a:pt x="690244" y="384175"/>
                                </a:lnTo>
                                <a:lnTo>
                                  <a:pt x="622935" y="350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271" y="350689"/>
                            <a:ext cx="66230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283845">
                                <a:moveTo>
                                  <a:pt x="0" y="283845"/>
                                </a:moveTo>
                                <a:lnTo>
                                  <a:pt x="662305" y="283845"/>
                                </a:lnTo>
                                <a:lnTo>
                                  <a:pt x="662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63700" y="350689"/>
                            <a:ext cx="5422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283845">
                                <a:moveTo>
                                  <a:pt x="0" y="283845"/>
                                </a:moveTo>
                                <a:lnTo>
                                  <a:pt x="542290" y="283845"/>
                                </a:lnTo>
                                <a:lnTo>
                                  <a:pt x="5422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40405" y="406569"/>
                            <a:ext cx="4222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76200">
                                <a:moveTo>
                                  <a:pt x="345439" y="0"/>
                                </a:moveTo>
                                <a:lnTo>
                                  <a:pt x="345482" y="33654"/>
                                </a:lnTo>
                                <a:lnTo>
                                  <a:pt x="346075" y="42545"/>
                                </a:lnTo>
                                <a:lnTo>
                                  <a:pt x="346075" y="76200"/>
                                </a:lnTo>
                                <a:lnTo>
                                  <a:pt x="413385" y="42545"/>
                                </a:lnTo>
                                <a:lnTo>
                                  <a:pt x="358775" y="42545"/>
                                </a:lnTo>
                                <a:lnTo>
                                  <a:pt x="358139" y="33020"/>
                                </a:lnTo>
                                <a:lnTo>
                                  <a:pt x="412750" y="33020"/>
                                </a:lnTo>
                                <a:lnTo>
                                  <a:pt x="345439" y="0"/>
                                </a:lnTo>
                                <a:close/>
                              </a:path>
                              <a:path w="422275" h="76200">
                                <a:moveTo>
                                  <a:pt x="345439" y="33020"/>
                                </a:moveTo>
                                <a:lnTo>
                                  <a:pt x="0" y="33654"/>
                                </a:lnTo>
                                <a:lnTo>
                                  <a:pt x="0" y="43179"/>
                                </a:lnTo>
                                <a:lnTo>
                                  <a:pt x="346075" y="42545"/>
                                </a:lnTo>
                                <a:lnTo>
                                  <a:pt x="345439" y="33654"/>
                                </a:lnTo>
                                <a:lnTo>
                                  <a:pt x="345439" y="33020"/>
                                </a:lnTo>
                                <a:close/>
                              </a:path>
                              <a:path w="422275" h="76200">
                                <a:moveTo>
                                  <a:pt x="412750" y="33020"/>
                                </a:moveTo>
                                <a:lnTo>
                                  <a:pt x="358139" y="33020"/>
                                </a:lnTo>
                                <a:lnTo>
                                  <a:pt x="358775" y="42545"/>
                                </a:lnTo>
                                <a:lnTo>
                                  <a:pt x="413385" y="42545"/>
                                </a:lnTo>
                                <a:lnTo>
                                  <a:pt x="422275" y="38100"/>
                                </a:lnTo>
                                <a:lnTo>
                                  <a:pt x="412750" y="33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89860" y="350689"/>
                            <a:ext cx="55054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283845">
                                <a:moveTo>
                                  <a:pt x="0" y="283845"/>
                                </a:moveTo>
                                <a:lnTo>
                                  <a:pt x="550545" y="283845"/>
                                </a:lnTo>
                                <a:lnTo>
                                  <a:pt x="550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50180" y="447209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>
                                <a:moveTo>
                                  <a:pt x="0" y="0"/>
                                </a:moveTo>
                                <a:lnTo>
                                  <a:pt x="235585" y="0"/>
                                </a:lnTo>
                              </a:path>
                            </a:pathLst>
                          </a:custGeom>
                          <a:ln w="10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957826" y="437684"/>
                            <a:ext cx="7620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77190">
                                <a:moveTo>
                                  <a:pt x="33655" y="300989"/>
                                </a:moveTo>
                                <a:lnTo>
                                  <a:pt x="0" y="300989"/>
                                </a:lnTo>
                                <a:lnTo>
                                  <a:pt x="38100" y="377189"/>
                                </a:lnTo>
                                <a:lnTo>
                                  <a:pt x="69850" y="313689"/>
                                </a:lnTo>
                                <a:lnTo>
                                  <a:pt x="33655" y="313689"/>
                                </a:lnTo>
                                <a:lnTo>
                                  <a:pt x="33655" y="300989"/>
                                </a:lnTo>
                                <a:close/>
                              </a:path>
                              <a:path w="76200" h="377190">
                                <a:moveTo>
                                  <a:pt x="42545" y="0"/>
                                </a:moveTo>
                                <a:lnTo>
                                  <a:pt x="33020" y="0"/>
                                </a:lnTo>
                                <a:lnTo>
                                  <a:pt x="33655" y="300989"/>
                                </a:lnTo>
                                <a:lnTo>
                                  <a:pt x="33655" y="313689"/>
                                </a:lnTo>
                                <a:lnTo>
                                  <a:pt x="43180" y="313689"/>
                                </a:lnTo>
                                <a:lnTo>
                                  <a:pt x="43180" y="300989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  <a:path w="76200" h="377190">
                                <a:moveTo>
                                  <a:pt x="76200" y="300989"/>
                                </a:moveTo>
                                <a:lnTo>
                                  <a:pt x="43180" y="300989"/>
                                </a:lnTo>
                                <a:lnTo>
                                  <a:pt x="43180" y="313689"/>
                                </a:lnTo>
                                <a:lnTo>
                                  <a:pt x="69850" y="313689"/>
                                </a:lnTo>
                                <a:lnTo>
                                  <a:pt x="76200" y="300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823205" y="814874"/>
                            <a:ext cx="3448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86995">
                                <a:moveTo>
                                  <a:pt x="0" y="0"/>
                                </a:moveTo>
                                <a:lnTo>
                                  <a:pt x="344805" y="635"/>
                                </a:lnTo>
                              </a:path>
                              <a:path w="344805" h="86995">
                                <a:moveTo>
                                  <a:pt x="67310" y="39370"/>
                                </a:moveTo>
                                <a:lnTo>
                                  <a:pt x="297180" y="40004"/>
                                </a:lnTo>
                              </a:path>
                              <a:path w="344805" h="86995">
                                <a:moveTo>
                                  <a:pt x="124460" y="86360"/>
                                </a:moveTo>
                                <a:lnTo>
                                  <a:pt x="239394" y="8699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118990" y="327829"/>
                            <a:ext cx="6311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283845">
                                <a:moveTo>
                                  <a:pt x="0" y="283845"/>
                                </a:moveTo>
                                <a:lnTo>
                                  <a:pt x="631189" y="283845"/>
                                </a:lnTo>
                                <a:lnTo>
                                  <a:pt x="631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62680" y="350689"/>
                            <a:ext cx="61277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283845">
                                <a:moveTo>
                                  <a:pt x="0" y="283845"/>
                                </a:moveTo>
                                <a:lnTo>
                                  <a:pt x="612775" y="283845"/>
                                </a:lnTo>
                                <a:lnTo>
                                  <a:pt x="6127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4671" y="-33782"/>
                            <a:ext cx="626365" cy="586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53F44" w14:textId="77777777" w:rsidR="008020EF" w:rsidRDefault="00A80942" w:rsidP="008020EF">
                              <w:pPr>
                                <w:spacing w:line="266" w:lineRule="exact"/>
                                <w:ind w:left="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First</w:t>
                              </w:r>
                            </w:p>
                            <w:p w14:paraId="5678FCE7" w14:textId="77777777" w:rsidR="008020EF" w:rsidRDefault="008020EF" w:rsidP="008020EF">
                              <w:pPr>
                                <w:spacing w:before="8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7A8B04A7" w14:textId="77777777" w:rsidR="008020EF" w:rsidRDefault="00A80942" w:rsidP="008020EF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Cording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60728" y="406908"/>
                            <a:ext cx="3009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CBB107" w14:textId="77777777" w:rsidR="008020EF" w:rsidRDefault="00A80942" w:rsidP="008020E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Club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286380" y="406908"/>
                            <a:ext cx="3683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AC5A70" w14:textId="77777777" w:rsidR="008020EF" w:rsidRDefault="00A80942" w:rsidP="008020E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BCI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258946" y="406908"/>
                            <a:ext cx="3346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058A90" w14:textId="34E1E2CE" w:rsidR="008020EF" w:rsidRDefault="002359C0" w:rsidP="008020E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you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216019" y="384047"/>
                            <a:ext cx="3778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BC60E" w14:textId="1EBCA0D9" w:rsidR="008020EF" w:rsidRDefault="002359C0" w:rsidP="008020E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builds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737616"/>
                            <a:ext cx="68389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B47362" w14:textId="77777777" w:rsidR="008020EF" w:rsidRDefault="00A80942" w:rsidP="008020E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Diagram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1A6082" id="Group 19" o:spid="_x0000_s1028" style="position:absolute;left:0;text-align:left;margin-left:114pt;margin-top:23.2pt;width:406.9pt;height:73.95pt;z-index:-251613184;mso-wrap-distance-left:0;mso-wrap-distance-right:0;mso-position-horizontal-relative:page;mso-width-relative:margin;mso-height-relative:margin" coordorigin=",-337" coordsize="51680,9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">
                <v:shape id="Graphic 20" o:spid="_x0000_s1029" style="position:absolute;left:4645;top:560;width:6992;height:4267;visibility:visible;mso-wrap-style:square;v-text-anchor:top" coordsize="699135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" path="m76200,207010l,207010r38100,76200l76200,207010xem42544,l33019,r636,207010l43180,207010,42544,xem207010,383540r,9525l622935,393700r,33020l689610,393700r9525,-5080l690244,384175r-67309,l207010,383540xem622935,350520r,33655l690244,384175,622935,350520xe" fillcolor="black" stroked="f">
                  <v:path arrowok="t"/>
                </v:shape>
                <v:shape id="Graphic 21" o:spid="_x0000_s1030" style="position:absolute;left:92;top:3506;width:6623;height:2839;visibility:visible;mso-wrap-style:square;v-text-anchor:top" coordsize="66230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" path="m,283845r662305,l662305,,,,,283845xe" filled="f">
                  <v:path arrowok="t"/>
                </v:shape>
                <v:shape id="Graphic 23" o:spid="_x0000_s1031" style="position:absolute;left:11637;top:3506;width:5422;height:2839;visibility:visible;mso-wrap-style:square;v-text-anchor:top" coordsize="5422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" path="m,283845r542290,l542290,,,,,283845xe" filled="f">
                  <v:path arrowok="t"/>
                </v:shape>
                <v:shape id="Graphic 24" o:spid="_x0000_s1032" style="position:absolute;left:27404;top:4065;width:4222;height:762;visibility:visible;mso-wrap-style:square;v-text-anchor:top" coordsize="4222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" path="m345439,r43,33654l346075,42545r,33655l413385,42545r-54610,l358139,33020r54611,l345439,xem345439,33020l,33654r,9525l346075,42545r-636,-8891l345439,33020xem412750,33020r-54611,l358775,42545r54610,l422275,38100r-9525,-5080xe" fillcolor="black" stroked="f">
                  <v:path arrowok="t"/>
                </v:shape>
                <v:shape id="Graphic 25" o:spid="_x0000_s1033" style="position:absolute;left:21898;top:3506;width:5506;height:2839;visibility:visible;mso-wrap-style:square;v-text-anchor:top" coordsize="55054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" path="m,283845r550545,l550545,,,,,283845xe" filled="f" strokeweight=".26456mm">
                  <v:path arrowok="t"/>
                </v:shape>
                <v:shape id="Graphic 26" o:spid="_x0000_s1034" style="position:absolute;left:47501;top:4472;width:2356;height:12;visibility:visible;mso-wrap-style:square;v-text-anchor:top" coordsize="2355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" path="m,l235585,e" filled="f" strokeweight=".79pt">
                  <v:path arrowok="t"/>
                </v:shape>
                <v:shape id="Graphic 27" o:spid="_x0000_s1035" style="position:absolute;left:49578;top:4376;width:762;height:3772;visibility:visible;mso-wrap-style:square;v-text-anchor:top" coordsize="7620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" path="m33655,300989l,300989r38100,76200l69850,313689r-36195,l33655,300989xem42545,l33020,r635,300989l33655,313689r9525,l43180,300989,42545,xem76200,300989r-33020,l43180,313689r26670,l76200,300989xe" fillcolor="black" stroked="f">
                  <v:path arrowok="t"/>
                </v:shape>
                <v:shape id="Graphic 28" o:spid="_x0000_s1036" style="position:absolute;left:48232;top:8148;width:3448;height:870;visibility:visible;mso-wrap-style:square;v-text-anchor:top" coordsize="3448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" path="m,l344805,635em67310,39370r229870,634em124460,86360r114934,635e" filled="f">
                  <v:path arrowok="t"/>
                </v:shape>
                <v:shape id="Graphic 29" o:spid="_x0000_s1037" style="position:absolute;left:41189;top:3278;width:6312;height:2838;visibility:visible;mso-wrap-style:square;v-text-anchor:top" coordsize="6311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" path="m,283845r631189,l631189,,,,,283845xe" filled="f">
                  <v:path arrowok="t"/>
                </v:shape>
                <v:shape id="Graphic 31" o:spid="_x0000_s1038" style="position:absolute;left:31626;top:3506;width:6128;height:2839;visibility:visible;mso-wrap-style:square;v-text-anchor:top" coordsize="61277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" path="m,283845r612775,l612775,,,,,283845xe" filled="f">
                  <v:path arrowok="t"/>
                </v:shape>
                <v:shape id="Textbox 32" o:spid="_x0000_s1039" type="#_x0000_t202" style="position:absolute;left:746;top:-337;width:6264;height:5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8A53F44" w14:textId="77777777" w:rsidR="008020EF" w:rsidRDefault="00A80942" w:rsidP="008020EF">
                        <w:pPr>
                          <w:spacing w:line="266" w:lineRule="exact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First</w:t>
                        </w:r>
                      </w:p>
                      <w:p w14:paraId="5678FCE7" w14:textId="77777777" w:rsidR="008020EF" w:rsidRDefault="008020EF" w:rsidP="008020EF">
                        <w:pPr>
                          <w:spacing w:before="88"/>
                          <w:rPr>
                            <w:b/>
                            <w:sz w:val="24"/>
                          </w:rPr>
                        </w:pPr>
                      </w:p>
                      <w:p w14:paraId="7A8B04A7" w14:textId="77777777" w:rsidR="008020EF" w:rsidRDefault="00A80942" w:rsidP="008020EF"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 xml:space="preserve">Cording </w:t>
                        </w:r>
                      </w:p>
                    </w:txbxContent>
                  </v:textbox>
                </v:shape>
                <v:shape id="Textbox 33" o:spid="_x0000_s1040" type="#_x0000_t202" style="position:absolute;left:12607;top:4069;width:301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1CBB107" w14:textId="77777777" w:rsidR="008020EF" w:rsidRDefault="00A80942" w:rsidP="008020E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Club</w:t>
                        </w:r>
                      </w:p>
                    </w:txbxContent>
                  </v:textbox>
                </v:shape>
                <v:shape id="Textbox 34" o:spid="_x0000_s1041" type="#_x0000_t202" style="position:absolute;left:22863;top:4069;width:368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FAC5A70" w14:textId="77777777" w:rsidR="008020EF" w:rsidRDefault="00A80942" w:rsidP="008020E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BCI</w:t>
                        </w:r>
                      </w:p>
                    </w:txbxContent>
                  </v:textbox>
                </v:shape>
                <v:shape id="Textbox 35" o:spid="_x0000_s1042" type="#_x0000_t202" style="position:absolute;left:32589;top:4069;width:334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1058A90" w14:textId="34E1E2CE" w:rsidR="008020EF" w:rsidRDefault="002359C0" w:rsidP="008020E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you</w:t>
                        </w:r>
                      </w:p>
                    </w:txbxContent>
                  </v:textbox>
                </v:shape>
                <v:shape id="Textbox 36" o:spid="_x0000_s1043" type="#_x0000_t202" style="position:absolute;left:42160;top:3840;width:377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EDBC60E" w14:textId="1EBCA0D9" w:rsidR="008020EF" w:rsidRDefault="002359C0" w:rsidP="008020E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builds</w:t>
                        </w:r>
                      </w:p>
                    </w:txbxContent>
                  </v:textbox>
                </v:shape>
                <v:shape id="Textbox 37" o:spid="_x0000_s1044" type="#_x0000_t202" style="position:absolute;top:7376;width:683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AB47362" w14:textId="77777777" w:rsidR="008020EF" w:rsidRDefault="00A80942" w:rsidP="008020E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Diagram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D0D0D"/>
        </w:rPr>
        <w:t>(6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marks)</w:t>
      </w:r>
    </w:p>
    <w:p w14:paraId="406DB990" w14:textId="7EE6EDF3" w:rsidR="008020EF" w:rsidRDefault="008020EF" w:rsidP="008020EF">
      <w:pPr>
        <w:pStyle w:val="BodyText"/>
        <w:spacing w:before="1"/>
        <w:rPr>
          <w:sz w:val="19"/>
        </w:rPr>
      </w:pPr>
    </w:p>
    <w:p w14:paraId="2F9E781F" w14:textId="77777777" w:rsidR="008020EF" w:rsidRDefault="008020EF" w:rsidP="008020EF">
      <w:pPr>
        <w:pStyle w:val="BodyText"/>
        <w:rPr>
          <w:b/>
        </w:rPr>
      </w:pPr>
    </w:p>
    <w:p w14:paraId="6D72FD2C" w14:textId="50916E7C" w:rsidR="008020EF" w:rsidRDefault="007B0D96" w:rsidP="008020EF">
      <w:pPr>
        <w:pStyle w:val="BodyText"/>
        <w:rPr>
          <w:b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485898" wp14:editId="62D7D2E8">
                <wp:simplePos x="0" y="0"/>
                <wp:positionH relativeFrom="column">
                  <wp:posOffset>998220</wp:posOffset>
                </wp:positionH>
                <wp:positionV relativeFrom="paragraph">
                  <wp:posOffset>165735</wp:posOffset>
                </wp:positionV>
                <wp:extent cx="0" cy="226230"/>
                <wp:effectExtent l="76200" t="0" r="57150" b="59690"/>
                <wp:wrapNone/>
                <wp:docPr id="8525099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3031DFD7" id="Straight Arrow Connector 6" o:spid="_x0000_s1026" type="#_x0000_t32" style="position:absolute;margin-left:78.6pt;margin-top:13.05pt;width:0;height:17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42E1D4C3" wp14:editId="60CAC108">
                <wp:simplePos x="0" y="0"/>
                <wp:positionH relativeFrom="page">
                  <wp:posOffset>1455632</wp:posOffset>
                </wp:positionH>
                <wp:positionV relativeFrom="paragraph">
                  <wp:posOffset>5715</wp:posOffset>
                </wp:positionV>
                <wp:extent cx="5073015" cy="909337"/>
                <wp:effectExtent l="0" t="0" r="13335" b="2413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015" cy="909337"/>
                          <a:chOff x="4762" y="0"/>
                          <a:chExt cx="5073015" cy="909616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066222" y="334306"/>
                            <a:ext cx="58674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280035">
                                <a:moveTo>
                                  <a:pt x="0" y="280035"/>
                                </a:moveTo>
                                <a:lnTo>
                                  <a:pt x="586739" y="280035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0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600892" y="427651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635">
                                <a:moveTo>
                                  <a:pt x="0" y="0"/>
                                </a:moveTo>
                                <a:lnTo>
                                  <a:pt x="322580" y="63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866322" y="427016"/>
                            <a:ext cx="7620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72110">
                                <a:moveTo>
                                  <a:pt x="33019" y="295910"/>
                                </a:moveTo>
                                <a:lnTo>
                                  <a:pt x="0" y="295910"/>
                                </a:lnTo>
                                <a:lnTo>
                                  <a:pt x="38100" y="372110"/>
                                </a:lnTo>
                                <a:lnTo>
                                  <a:pt x="69850" y="308610"/>
                                </a:lnTo>
                                <a:lnTo>
                                  <a:pt x="33019" y="308610"/>
                                </a:lnTo>
                                <a:lnTo>
                                  <a:pt x="33019" y="295910"/>
                                </a:lnTo>
                                <a:close/>
                              </a:path>
                              <a:path w="76200" h="372110">
                                <a:moveTo>
                                  <a:pt x="41909" y="0"/>
                                </a:moveTo>
                                <a:lnTo>
                                  <a:pt x="32384" y="0"/>
                                </a:lnTo>
                                <a:lnTo>
                                  <a:pt x="33019" y="295910"/>
                                </a:lnTo>
                                <a:lnTo>
                                  <a:pt x="33019" y="308610"/>
                                </a:lnTo>
                                <a:lnTo>
                                  <a:pt x="42544" y="308610"/>
                                </a:lnTo>
                                <a:lnTo>
                                  <a:pt x="42544" y="295910"/>
                                </a:lnTo>
                                <a:lnTo>
                                  <a:pt x="41909" y="0"/>
                                </a:lnTo>
                                <a:close/>
                              </a:path>
                              <a:path w="76200" h="372110">
                                <a:moveTo>
                                  <a:pt x="76200" y="295910"/>
                                </a:moveTo>
                                <a:lnTo>
                                  <a:pt x="42544" y="295910"/>
                                </a:lnTo>
                                <a:lnTo>
                                  <a:pt x="42544" y="308610"/>
                                </a:lnTo>
                                <a:lnTo>
                                  <a:pt x="69850" y="308610"/>
                                </a:lnTo>
                                <a:lnTo>
                                  <a:pt x="76200" y="295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36782" y="823891"/>
                            <a:ext cx="34099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85725">
                                <a:moveTo>
                                  <a:pt x="0" y="0"/>
                                </a:moveTo>
                                <a:lnTo>
                                  <a:pt x="340995" y="635"/>
                                </a:lnTo>
                              </a:path>
                              <a:path w="340995" h="85725">
                                <a:moveTo>
                                  <a:pt x="66675" y="38735"/>
                                </a:moveTo>
                                <a:lnTo>
                                  <a:pt x="294005" y="39369"/>
                                </a:lnTo>
                              </a:path>
                              <a:path w="340995" h="85725">
                                <a:moveTo>
                                  <a:pt x="123190" y="85089"/>
                                </a:moveTo>
                                <a:lnTo>
                                  <a:pt x="236855" y="857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725227" y="397806"/>
                            <a:ext cx="3416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76200">
                                <a:moveTo>
                                  <a:pt x="264160" y="0"/>
                                </a:moveTo>
                                <a:lnTo>
                                  <a:pt x="265429" y="33020"/>
                                </a:lnTo>
                                <a:lnTo>
                                  <a:pt x="265429" y="48260"/>
                                </a:lnTo>
                                <a:lnTo>
                                  <a:pt x="266064" y="76200"/>
                                </a:lnTo>
                                <a:lnTo>
                                  <a:pt x="329564" y="42545"/>
                                </a:lnTo>
                                <a:lnTo>
                                  <a:pt x="278129" y="42545"/>
                                </a:lnTo>
                                <a:lnTo>
                                  <a:pt x="277495" y="33020"/>
                                </a:lnTo>
                                <a:lnTo>
                                  <a:pt x="334010" y="33020"/>
                                </a:lnTo>
                                <a:lnTo>
                                  <a:pt x="264160" y="0"/>
                                </a:lnTo>
                                <a:close/>
                              </a:path>
                              <a:path w="341630" h="76200">
                                <a:moveTo>
                                  <a:pt x="265429" y="33020"/>
                                </a:moveTo>
                                <a:lnTo>
                                  <a:pt x="0" y="38735"/>
                                </a:lnTo>
                                <a:lnTo>
                                  <a:pt x="635" y="48260"/>
                                </a:lnTo>
                                <a:lnTo>
                                  <a:pt x="265429" y="42545"/>
                                </a:lnTo>
                                <a:lnTo>
                                  <a:pt x="265429" y="33020"/>
                                </a:lnTo>
                                <a:close/>
                              </a:path>
                              <a:path w="341630" h="76200">
                                <a:moveTo>
                                  <a:pt x="334010" y="33020"/>
                                </a:moveTo>
                                <a:lnTo>
                                  <a:pt x="277495" y="33020"/>
                                </a:lnTo>
                                <a:lnTo>
                                  <a:pt x="278129" y="42545"/>
                                </a:lnTo>
                                <a:lnTo>
                                  <a:pt x="329564" y="42545"/>
                                </a:lnTo>
                                <a:lnTo>
                                  <a:pt x="341629" y="36195"/>
                                </a:lnTo>
                                <a:lnTo>
                                  <a:pt x="334010" y="33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47127" y="331766"/>
                            <a:ext cx="257810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0" h="309880">
                                <a:moveTo>
                                  <a:pt x="1972310" y="282575"/>
                                </a:moveTo>
                                <a:lnTo>
                                  <a:pt x="2578100" y="282575"/>
                                </a:lnTo>
                                <a:lnTo>
                                  <a:pt x="2578100" y="2539"/>
                                </a:lnTo>
                                <a:lnTo>
                                  <a:pt x="1972310" y="2539"/>
                                </a:lnTo>
                                <a:lnTo>
                                  <a:pt x="1972310" y="282575"/>
                                </a:lnTo>
                                <a:close/>
                              </a:path>
                              <a:path w="2578100" h="309880">
                                <a:moveTo>
                                  <a:pt x="0" y="309879"/>
                                </a:moveTo>
                                <a:lnTo>
                                  <a:pt x="597535" y="309879"/>
                                </a:lnTo>
                                <a:lnTo>
                                  <a:pt x="5975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8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60082" y="386376"/>
                            <a:ext cx="15024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2410" h="82550">
                                <a:moveTo>
                                  <a:pt x="410844" y="0"/>
                                </a:moveTo>
                                <a:lnTo>
                                  <a:pt x="410844" y="33019"/>
                                </a:lnTo>
                                <a:lnTo>
                                  <a:pt x="0" y="33019"/>
                                </a:lnTo>
                                <a:lnTo>
                                  <a:pt x="0" y="42544"/>
                                </a:lnTo>
                                <a:lnTo>
                                  <a:pt x="410844" y="42544"/>
                                </a:lnTo>
                                <a:lnTo>
                                  <a:pt x="410844" y="76200"/>
                                </a:lnTo>
                                <a:lnTo>
                                  <a:pt x="477519" y="42544"/>
                                </a:lnTo>
                                <a:lnTo>
                                  <a:pt x="487044" y="38100"/>
                                </a:lnTo>
                                <a:lnTo>
                                  <a:pt x="410844" y="0"/>
                                </a:lnTo>
                                <a:close/>
                              </a:path>
                              <a:path w="1502410" h="82550">
                                <a:moveTo>
                                  <a:pt x="1023619" y="33019"/>
                                </a:moveTo>
                                <a:lnTo>
                                  <a:pt x="1023619" y="42544"/>
                                </a:lnTo>
                                <a:lnTo>
                                  <a:pt x="1425574" y="48894"/>
                                </a:lnTo>
                                <a:lnTo>
                                  <a:pt x="1425574" y="82550"/>
                                </a:lnTo>
                                <a:lnTo>
                                  <a:pt x="1494155" y="48894"/>
                                </a:lnTo>
                                <a:lnTo>
                                  <a:pt x="1494790" y="48894"/>
                                </a:lnTo>
                                <a:lnTo>
                                  <a:pt x="1502409" y="45084"/>
                                </a:lnTo>
                                <a:lnTo>
                                  <a:pt x="1490980" y="39369"/>
                                </a:lnTo>
                                <a:lnTo>
                                  <a:pt x="1426209" y="39369"/>
                                </a:lnTo>
                                <a:lnTo>
                                  <a:pt x="1023619" y="33019"/>
                                </a:lnTo>
                                <a:close/>
                              </a:path>
                              <a:path w="1502410" h="82550">
                                <a:moveTo>
                                  <a:pt x="1426845" y="6350"/>
                                </a:moveTo>
                                <a:lnTo>
                                  <a:pt x="1426209" y="39369"/>
                                </a:lnTo>
                                <a:lnTo>
                                  <a:pt x="1490980" y="39369"/>
                                </a:lnTo>
                                <a:lnTo>
                                  <a:pt x="1426845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762" y="331766"/>
                            <a:ext cx="270192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925" h="280035">
                                <a:moveTo>
                                  <a:pt x="2157094" y="280035"/>
                                </a:moveTo>
                                <a:lnTo>
                                  <a:pt x="2701925" y="280035"/>
                                </a:lnTo>
                                <a:lnTo>
                                  <a:pt x="2701925" y="0"/>
                                </a:lnTo>
                                <a:lnTo>
                                  <a:pt x="2157094" y="0"/>
                                </a:lnTo>
                                <a:lnTo>
                                  <a:pt x="2157094" y="280035"/>
                                </a:lnTo>
                                <a:close/>
                              </a:path>
                              <a:path w="2701925" h="280035">
                                <a:moveTo>
                                  <a:pt x="0" y="280035"/>
                                </a:moveTo>
                                <a:lnTo>
                                  <a:pt x="655320" y="280035"/>
                                </a:lnTo>
                                <a:lnTo>
                                  <a:pt x="655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0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1409" y="0"/>
                            <a:ext cx="342900" cy="556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6B09CB" w14:textId="77777777" w:rsidR="008020EF" w:rsidRDefault="00A80942" w:rsidP="008020EF">
                              <w:pPr>
                                <w:spacing w:line="266" w:lineRule="exact"/>
                                <w:ind w:left="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First</w:t>
                              </w:r>
                            </w:p>
                            <w:p w14:paraId="0463A3C4" w14:textId="77777777" w:rsidR="008020EF" w:rsidRDefault="008020EF" w:rsidP="008020EF">
                              <w:pPr>
                                <w:spacing w:before="57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7D8E42C8" w14:textId="77777777" w:rsidR="008020EF" w:rsidRDefault="00A80942" w:rsidP="008020E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BCI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210562" y="390142"/>
                            <a:ext cx="484950" cy="2118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5CEB3" w14:textId="77777777" w:rsidR="008020EF" w:rsidRDefault="00A80942" w:rsidP="008020E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Cording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58250" y="388620"/>
                            <a:ext cx="3009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A2E596" w14:textId="77777777" w:rsidR="008020EF" w:rsidRDefault="00A80942" w:rsidP="008020E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Club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248468" y="374898"/>
                            <a:ext cx="413894" cy="1826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C83AC4" w14:textId="568D3A11" w:rsidR="008020EF" w:rsidRDefault="002359C0" w:rsidP="008020E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builds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187888" y="374898"/>
                            <a:ext cx="3778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6D5C3" w14:textId="0903FD7E" w:rsidR="008020EF" w:rsidRDefault="002359C0" w:rsidP="008020E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you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1D4C3" id="Group 38" o:spid="_x0000_s1045" style="position:absolute;margin-left:114.6pt;margin-top:.45pt;width:399.45pt;height:71.6pt;z-index:-251617280;mso-wrap-distance-left:0;mso-wrap-distance-right:0;mso-position-horizontal-relative:page;mso-width-relative:margin;mso-height-relative:margin" coordorigin="47" coordsize="50730,9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">
                <v:shape id="Graphic 40" o:spid="_x0000_s1046" style="position:absolute;left:40662;top:3343;width:5867;height:2800;visibility:visible;mso-wrap-style:square;v-text-anchor:top" coordsize="586740,2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" path="m,280035r586739,l586739,,,,,280035xe" filled="f">
                  <v:path arrowok="t"/>
                </v:shape>
                <v:shape id="Graphic 41" o:spid="_x0000_s1047" style="position:absolute;left:46008;top:4276;width:3226;height:13;visibility:visible;mso-wrap-style:square;v-text-anchor:top" coordsize="32258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" path="m,l322580,634e" filled="f">
                  <v:path arrowok="t"/>
                </v:shape>
                <v:shape id="Graphic 42" o:spid="_x0000_s1048" style="position:absolute;left:48663;top:4270;width:762;height:3721;visibility:visible;mso-wrap-style:square;v-text-anchor:top" coordsize="7620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" path="m33019,295910l,295910r38100,76200l69850,308610r-36831,l33019,295910xem41909,l32384,r635,295910l33019,308610r9525,l42544,295910,41909,xem76200,295910r-33656,l42544,308610r27306,l76200,295910xe" fillcolor="black" stroked="f">
                  <v:path arrowok="t"/>
                </v:shape>
                <v:shape id="Graphic 43" o:spid="_x0000_s1049" style="position:absolute;left:47367;top:8238;width:3410;height:858;visibility:visible;mso-wrap-style:square;v-text-anchor:top" coordsize="34099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" path="m,l340995,635em66675,38735r227330,634em123190,85089r113665,636e" filled="f">
                  <v:path arrowok="t"/>
                </v:shape>
                <v:shape id="Graphic 44" o:spid="_x0000_s1050" style="position:absolute;left:37252;top:3978;width:3416;height:762;visibility:visible;mso-wrap-style:square;v-text-anchor:top" coordsize="3416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" path="m264160,r1269,33020l265429,48260r635,27940l329564,42545r-51435,l277495,33020r56515,l264160,xem265429,33020l,38735r635,9525l265429,42545r,-9525xem334010,33020r-56515,l278129,42545r51435,l341629,36195r-7619,-3175xe" fillcolor="black" stroked="f">
                  <v:path arrowok="t"/>
                </v:shape>
                <v:shape id="Graphic 45" o:spid="_x0000_s1051" style="position:absolute;left:11471;top:3317;width:25781;height:3099;visibility:visible;mso-wrap-style:square;v-text-anchor:top" coordsize="257810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" path="m1972310,282575r605790,l2578100,2539r-605790,l1972310,282575xem,309879r597535,l597535,,,,,309879xe" filled="f">
                  <v:path arrowok="t"/>
                </v:shape>
                <v:shape id="Graphic 46" o:spid="_x0000_s1052" style="position:absolute;left:6600;top:3863;width:15024;height:826;visibility:visible;mso-wrap-style:square;v-text-anchor:top" coordsize="150241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" path="m410844,r,33019l,33019r,9525l410844,42544r,33656l477519,42544r9525,-4444l410844,xem1023619,33019r,9525l1425574,48894r,33656l1494155,48894r635,l1502409,45084r-11429,-5715l1426209,39369,1023619,33019xem1426845,6350r-636,33019l1490980,39369,1426845,6350xe" fillcolor="black" stroked="f">
                  <v:path arrowok="t"/>
                </v:shape>
                <v:shape id="Graphic 47" o:spid="_x0000_s1053" style="position:absolute;left:47;top:3317;width:27019;height:2801;visibility:visible;mso-wrap-style:square;v-text-anchor:top" coordsize="2701925,2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" path="m2157094,280035r544831,l2701925,,2157094,r,280035xem,280035r655320,l655320,,,,,280035xe" filled="f">
                  <v:path arrowok="t"/>
                </v:shape>
                <v:shape id="Textbox 49" o:spid="_x0000_s1054" type="#_x0000_t202" style="position:absolute;left:1014;width:3429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B6B09CB" w14:textId="77777777" w:rsidR="008020EF" w:rsidRDefault="00A80942" w:rsidP="008020EF">
                        <w:pPr>
                          <w:spacing w:line="266" w:lineRule="exact"/>
                          <w:ind w:left="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First</w:t>
                        </w:r>
                      </w:p>
                      <w:p w14:paraId="0463A3C4" w14:textId="77777777" w:rsidR="008020EF" w:rsidRDefault="008020EF" w:rsidP="008020EF">
                        <w:pPr>
                          <w:spacing w:before="57"/>
                          <w:rPr>
                            <w:b/>
                            <w:sz w:val="24"/>
                          </w:rPr>
                        </w:pPr>
                      </w:p>
                      <w:p w14:paraId="7D8E42C8" w14:textId="77777777" w:rsidR="008020EF" w:rsidRDefault="00A80942" w:rsidP="008020E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BCI</w:t>
                        </w:r>
                      </w:p>
                    </w:txbxContent>
                  </v:textbox>
                </v:shape>
                <v:shape id="Textbox 50" o:spid="_x0000_s1055" type="#_x0000_t202" style="position:absolute;left:12105;top:3901;width:4850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475CEB3" w14:textId="77777777" w:rsidR="008020EF" w:rsidRDefault="00A80942" w:rsidP="008020E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 xml:space="preserve">Cording </w:t>
                        </w:r>
                      </w:p>
                    </w:txbxContent>
                  </v:textbox>
                </v:shape>
                <v:shape id="Textbox 51" o:spid="_x0000_s1056" type="#_x0000_t202" style="position:absolute;left:22582;top:3886;width:301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8A2E596" w14:textId="77777777" w:rsidR="008020EF" w:rsidRDefault="00A80942" w:rsidP="008020E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Club</w:t>
                        </w:r>
                      </w:p>
                    </w:txbxContent>
                  </v:textbox>
                </v:shape>
                <v:shape id="Textbox 52" o:spid="_x0000_s1057" type="#_x0000_t202" style="position:absolute;left:32484;top:3748;width:4139;height:1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BC83AC4" w14:textId="568D3A11" w:rsidR="008020EF" w:rsidRDefault="002359C0" w:rsidP="008020E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builds</w:t>
                        </w:r>
                      </w:p>
                    </w:txbxContent>
                  </v:textbox>
                </v:shape>
                <v:shape id="Textbox 53" o:spid="_x0000_s1058" type="#_x0000_t202" style="position:absolute;left:41878;top:3748;width:377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6F6D5C3" w14:textId="0903FD7E" w:rsidR="008020EF" w:rsidRDefault="002359C0" w:rsidP="008020E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you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F677EDD" w14:textId="7AFC3AB0" w:rsidR="008020EF" w:rsidRDefault="008020EF" w:rsidP="008020EF">
      <w:pPr>
        <w:pStyle w:val="BodyText"/>
        <w:rPr>
          <w:b/>
        </w:rPr>
      </w:pPr>
    </w:p>
    <w:p w14:paraId="707AC41E" w14:textId="60A9F7C1" w:rsidR="008020EF" w:rsidRDefault="007B0D96" w:rsidP="008020EF">
      <w:pPr>
        <w:pStyle w:val="BodyText"/>
        <w:rPr>
          <w:b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A4117C" wp14:editId="00A67808">
                <wp:simplePos x="0" y="0"/>
                <wp:positionH relativeFrom="column">
                  <wp:posOffset>3337745</wp:posOffset>
                </wp:positionH>
                <wp:positionV relativeFrom="paragraph">
                  <wp:posOffset>118902</wp:posOffset>
                </wp:positionV>
                <wp:extent cx="546100" cy="0"/>
                <wp:effectExtent l="0" t="76200" r="25400" b="95250"/>
                <wp:wrapNone/>
                <wp:docPr id="8623927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1BA2C03E" id="Straight Arrow Connector 2" o:spid="_x0000_s1026" type="#_x0000_t32" style="position:absolute;margin-left:262.8pt;margin-top:9.35pt;width:43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6UtgEAAL4DAAAOAAAAZHJzL2Uyb0RvYy54bWysU8uO1DAQvCPxD5bvTJIVrF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0C29907" w14:textId="0F02274A" w:rsidR="008020EF" w:rsidRDefault="008020EF" w:rsidP="008020EF">
      <w:pPr>
        <w:pStyle w:val="BodyText"/>
        <w:rPr>
          <w:b/>
        </w:rPr>
      </w:pPr>
    </w:p>
    <w:p w14:paraId="34756B33" w14:textId="188951F9" w:rsidR="008020EF" w:rsidRDefault="008020EF" w:rsidP="008020EF">
      <w:pPr>
        <w:pStyle w:val="BodyText"/>
        <w:spacing w:before="229"/>
        <w:rPr>
          <w:b/>
        </w:rPr>
      </w:pPr>
    </w:p>
    <w:p w14:paraId="179E4C36" w14:textId="51CEB11E" w:rsidR="008020EF" w:rsidRDefault="007B0D96" w:rsidP="007B0D96">
      <w:pPr>
        <w:tabs>
          <w:tab w:val="left" w:pos="3766"/>
          <w:tab w:val="left" w:pos="5424"/>
        </w:tabs>
        <w:ind w:right="3125"/>
      </w:pPr>
      <w:r>
        <w:rPr>
          <w:color w:val="0D0D0D"/>
          <w:sz w:val="24"/>
        </w:rPr>
        <w:t xml:space="preserve">                </w:t>
      </w:r>
      <w:ins w:id="83" w:author="Thushari Silva" w:date="2024-02-10T00:38:00Z">
        <w:r w:rsidR="008D32BC">
          <w:rPr>
            <w:color w:val="0D0D0D"/>
            <w:sz w:val="24"/>
          </w:rPr>
          <w:t xml:space="preserve"> </w:t>
        </w:r>
      </w:ins>
      <w:r>
        <w:rPr>
          <w:color w:val="0D0D0D"/>
          <w:sz w:val="24"/>
        </w:rPr>
        <w:t xml:space="preserve">  Diagram</w:t>
      </w:r>
      <w:r>
        <w:rPr>
          <w:color w:val="0D0D0D"/>
          <w:spacing w:val="27"/>
          <w:sz w:val="24"/>
        </w:rPr>
        <w:t xml:space="preserve"> </w:t>
      </w:r>
      <w:r>
        <w:rPr>
          <w:spacing w:val="-10"/>
          <w:sz w:val="24"/>
        </w:rPr>
        <w:t>Y</w:t>
      </w:r>
      <w:ins w:id="84" w:author="Thushari Silva" w:date="2024-02-10T00:38:00Z">
        <w:r w:rsidR="008D32BC">
          <w:rPr>
            <w:spacing w:val="-10"/>
            <w:sz w:val="24"/>
          </w:rPr>
          <w:t xml:space="preserve"> </w:t>
        </w:r>
      </w:ins>
    </w:p>
    <w:p w14:paraId="2EDE6E70" w14:textId="77777777" w:rsidR="000A4538" w:rsidRDefault="000A4538" w:rsidP="000A4538">
      <w:pPr>
        <w:tabs>
          <w:tab w:val="left" w:pos="373"/>
        </w:tabs>
        <w:spacing w:line="254" w:lineRule="auto"/>
        <w:ind w:right="129"/>
        <w:jc w:val="both"/>
        <w:rPr>
          <w:sz w:val="24"/>
        </w:rPr>
      </w:pPr>
    </w:p>
    <w:p w14:paraId="263F88B8" w14:textId="388B996D" w:rsidR="008020EF" w:rsidRPr="00DA3E52" w:rsidRDefault="00DA3E52" w:rsidP="00DA3E52">
      <w:pPr>
        <w:tabs>
          <w:tab w:val="left" w:pos="373"/>
        </w:tabs>
        <w:spacing w:line="254" w:lineRule="auto"/>
        <w:ind w:left="360" w:right="129"/>
        <w:jc w:val="both"/>
        <w:rPr>
          <w:sz w:val="24"/>
        </w:rPr>
      </w:pPr>
      <w:r>
        <w:rPr>
          <w:sz w:val="24"/>
        </w:rPr>
        <w:t xml:space="preserve">b) </w:t>
      </w:r>
      <w:r w:rsidRPr="00DA3E52">
        <w:rPr>
          <w:sz w:val="24"/>
        </w:rPr>
        <w:t>Consider</w:t>
      </w:r>
      <w:r w:rsidRPr="00DA3E52">
        <w:rPr>
          <w:spacing w:val="-4"/>
          <w:sz w:val="24"/>
        </w:rPr>
        <w:t xml:space="preserve"> </w:t>
      </w:r>
      <w:r w:rsidRPr="00DA3E52">
        <w:rPr>
          <w:sz w:val="24"/>
        </w:rPr>
        <w:t>the</w:t>
      </w:r>
      <w:r w:rsidRPr="00DA3E52">
        <w:rPr>
          <w:spacing w:val="-5"/>
          <w:sz w:val="24"/>
        </w:rPr>
        <w:t xml:space="preserve"> </w:t>
      </w:r>
      <w:r w:rsidRPr="00DA3E52">
        <w:rPr>
          <w:sz w:val="24"/>
        </w:rPr>
        <w:t>following</w:t>
      </w:r>
      <w:r w:rsidRPr="00DA3E52">
        <w:rPr>
          <w:spacing w:val="-3"/>
          <w:sz w:val="24"/>
        </w:rPr>
        <w:t xml:space="preserve"> </w:t>
      </w:r>
      <w:del w:id="85" w:author="Thushari Silva" w:date="2024-02-09T19:41:00Z">
        <w:r w:rsidRPr="00DA3E52" w:rsidDel="00D55394">
          <w:rPr>
            <w:sz w:val="24"/>
          </w:rPr>
          <w:delText>doubly</w:delText>
        </w:r>
        <w:r w:rsidRPr="00DA3E52" w:rsidDel="00D55394">
          <w:rPr>
            <w:spacing w:val="-3"/>
            <w:sz w:val="24"/>
          </w:rPr>
          <w:delText xml:space="preserve"> </w:delText>
        </w:r>
        <w:r w:rsidRPr="00DA3E52" w:rsidDel="00D55394">
          <w:rPr>
            <w:sz w:val="24"/>
          </w:rPr>
          <w:delText>link</w:delText>
        </w:r>
        <w:r w:rsidRPr="00DA3E52" w:rsidDel="00D55394">
          <w:rPr>
            <w:spacing w:val="-3"/>
            <w:sz w:val="24"/>
          </w:rPr>
          <w:delText xml:space="preserve"> </w:delText>
        </w:r>
        <w:r w:rsidRPr="00DA3E52" w:rsidDel="00D55394">
          <w:rPr>
            <w:sz w:val="24"/>
          </w:rPr>
          <w:delText>list</w:delText>
        </w:r>
        <w:r w:rsidRPr="00DA3E52" w:rsidDel="00D55394">
          <w:rPr>
            <w:spacing w:val="-3"/>
            <w:sz w:val="24"/>
          </w:rPr>
          <w:delText xml:space="preserve"> </w:delText>
        </w:r>
        <w:r w:rsidRPr="00DA3E52" w:rsidDel="00D55394">
          <w:rPr>
            <w:sz w:val="24"/>
          </w:rPr>
          <w:delText>and</w:delText>
        </w:r>
        <w:r w:rsidRPr="00DA3E52" w:rsidDel="00D55394">
          <w:rPr>
            <w:spacing w:val="-3"/>
            <w:sz w:val="24"/>
          </w:rPr>
          <w:delText xml:space="preserve"> </w:delText>
        </w:r>
        <w:r w:rsidRPr="00DA3E52" w:rsidDel="00D55394">
          <w:rPr>
            <w:sz w:val="24"/>
          </w:rPr>
          <w:delText>illustrate</w:delText>
        </w:r>
        <w:r w:rsidRPr="00DA3E52" w:rsidDel="00D55394">
          <w:rPr>
            <w:spacing w:val="-3"/>
            <w:sz w:val="24"/>
          </w:rPr>
          <w:delText xml:space="preserve"> </w:delText>
        </w:r>
        <w:r w:rsidRPr="00DA3E52" w:rsidDel="00D55394">
          <w:rPr>
            <w:sz w:val="24"/>
          </w:rPr>
          <w:delText>and</w:delText>
        </w:r>
        <w:r w:rsidRPr="00DA3E52" w:rsidDel="00D55394">
          <w:rPr>
            <w:spacing w:val="-3"/>
            <w:sz w:val="24"/>
          </w:rPr>
          <w:delText xml:space="preserve"> </w:delText>
        </w:r>
        <w:r w:rsidRPr="00DA3E52" w:rsidDel="00D55394">
          <w:rPr>
            <w:sz w:val="24"/>
          </w:rPr>
          <w:delText>write</w:delText>
        </w:r>
        <w:r w:rsidRPr="00DA3E52" w:rsidDel="00D55394">
          <w:rPr>
            <w:spacing w:val="-6"/>
            <w:sz w:val="24"/>
          </w:rPr>
          <w:delText xml:space="preserve"> </w:delText>
        </w:r>
        <w:r w:rsidRPr="00DA3E52" w:rsidDel="00D55394">
          <w:rPr>
            <w:sz w:val="24"/>
          </w:rPr>
          <w:delText>the</w:delText>
        </w:r>
        <w:r w:rsidRPr="00DA3E52" w:rsidDel="00D55394">
          <w:rPr>
            <w:spacing w:val="-4"/>
            <w:sz w:val="24"/>
          </w:rPr>
          <w:delText xml:space="preserve"> </w:delText>
        </w:r>
        <w:r w:rsidRPr="00DA3E52" w:rsidDel="00D55394">
          <w:rPr>
            <w:sz w:val="24"/>
          </w:rPr>
          <w:delText>steps</w:delText>
        </w:r>
        <w:r w:rsidRPr="00DA3E52" w:rsidDel="00D55394">
          <w:rPr>
            <w:spacing w:val="-3"/>
            <w:sz w:val="24"/>
          </w:rPr>
          <w:delText xml:space="preserve"> </w:delText>
        </w:r>
        <w:r w:rsidRPr="00DA3E52" w:rsidDel="00D55394">
          <w:rPr>
            <w:sz w:val="24"/>
          </w:rPr>
          <w:delText>to</w:delText>
        </w:r>
        <w:r w:rsidRPr="00DA3E52" w:rsidDel="00D55394">
          <w:rPr>
            <w:spacing w:val="-3"/>
            <w:sz w:val="24"/>
          </w:rPr>
          <w:delText xml:space="preserve"> </w:delText>
        </w:r>
        <w:r w:rsidRPr="00DA3E52" w:rsidDel="00D55394">
          <w:rPr>
            <w:sz w:val="24"/>
          </w:rPr>
          <w:delText>be</w:delText>
        </w:r>
        <w:r w:rsidRPr="00DA3E52" w:rsidDel="00D55394">
          <w:rPr>
            <w:spacing w:val="-4"/>
            <w:sz w:val="24"/>
          </w:rPr>
          <w:delText xml:space="preserve"> </w:delText>
        </w:r>
        <w:r w:rsidRPr="00DA3E52" w:rsidDel="00D55394">
          <w:rPr>
            <w:sz w:val="24"/>
          </w:rPr>
          <w:delText>followed,</w:delText>
        </w:r>
      </w:del>
      <w:ins w:id="86" w:author="Thushari Silva" w:date="2024-02-09T19:41:00Z">
        <w:r w:rsidR="00D55394">
          <w:rPr>
            <w:sz w:val="24"/>
          </w:rPr>
          <w:t>double link list and illustrate and write the steps to be followed</w:t>
        </w:r>
      </w:ins>
      <w:r w:rsidRPr="00DA3E52">
        <w:rPr>
          <w:spacing w:val="-3"/>
          <w:sz w:val="24"/>
        </w:rPr>
        <w:t xml:space="preserve"> </w:t>
      </w:r>
      <w:r w:rsidRPr="00DA3E52">
        <w:rPr>
          <w:sz w:val="24"/>
        </w:rPr>
        <w:t>if</w:t>
      </w:r>
      <w:r w:rsidRPr="00DA3E52">
        <w:rPr>
          <w:spacing w:val="-4"/>
          <w:sz w:val="24"/>
        </w:rPr>
        <w:t xml:space="preserve"> </w:t>
      </w:r>
      <w:r w:rsidRPr="00DA3E52">
        <w:rPr>
          <w:sz w:val="24"/>
        </w:rPr>
        <w:t>the</w:t>
      </w:r>
      <w:r w:rsidRPr="00DA3E52">
        <w:rPr>
          <w:spacing w:val="-4"/>
          <w:sz w:val="24"/>
        </w:rPr>
        <w:t xml:space="preserve"> </w:t>
      </w:r>
      <w:r w:rsidRPr="00DA3E52">
        <w:rPr>
          <w:sz w:val="24"/>
        </w:rPr>
        <w:t xml:space="preserve">link </w:t>
      </w:r>
      <w:r w:rsidR="000A4538" w:rsidRPr="00DA3E52">
        <w:rPr>
          <w:sz w:val="24"/>
        </w:rPr>
        <w:t xml:space="preserve">  </w:t>
      </w:r>
      <w:r w:rsidRPr="00DA3E52">
        <w:rPr>
          <w:sz w:val="24"/>
        </w:rPr>
        <w:t>P0 is to be deleted.</w:t>
      </w:r>
    </w:p>
    <w:p w14:paraId="6E6CC000" w14:textId="77777777" w:rsidR="008020EF" w:rsidRDefault="008020EF" w:rsidP="008020EF">
      <w:pPr>
        <w:pStyle w:val="BodyText"/>
        <w:spacing w:before="262"/>
      </w:pPr>
    </w:p>
    <w:p w14:paraId="5D0EB2F0" w14:textId="77777777" w:rsidR="008020EF" w:rsidRDefault="00A80942" w:rsidP="008020EF">
      <w:pPr>
        <w:tabs>
          <w:tab w:val="left" w:pos="8013"/>
        </w:tabs>
        <w:ind w:left="252"/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1EAFFCC0" wp14:editId="60801782">
                <wp:simplePos x="0" y="0"/>
                <wp:positionH relativeFrom="page">
                  <wp:posOffset>1330325</wp:posOffset>
                </wp:positionH>
                <wp:positionV relativeFrom="paragraph">
                  <wp:posOffset>-56589</wp:posOffset>
                </wp:positionV>
                <wp:extent cx="4390390" cy="578485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0390" cy="578485"/>
                          <a:chOff x="0" y="0"/>
                          <a:chExt cx="4390390" cy="5784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047750" y="40322"/>
                            <a:ext cx="42862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126364">
                                <a:moveTo>
                                  <a:pt x="352425" y="50164"/>
                                </a:moveTo>
                                <a:lnTo>
                                  <a:pt x="352425" y="85089"/>
                                </a:lnTo>
                                <a:lnTo>
                                  <a:pt x="19050" y="85089"/>
                                </a:lnTo>
                                <a:lnTo>
                                  <a:pt x="19050" y="91439"/>
                                </a:lnTo>
                                <a:lnTo>
                                  <a:pt x="352425" y="91439"/>
                                </a:lnTo>
                                <a:lnTo>
                                  <a:pt x="352425" y="126364"/>
                                </a:lnTo>
                                <a:lnTo>
                                  <a:pt x="428625" y="88264"/>
                                </a:lnTo>
                                <a:lnTo>
                                  <a:pt x="352425" y="50164"/>
                                </a:lnTo>
                                <a:close/>
                              </a:path>
                              <a:path w="428625" h="126364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1275"/>
                                </a:lnTo>
                                <a:lnTo>
                                  <a:pt x="381000" y="41275"/>
                                </a:lnTo>
                                <a:lnTo>
                                  <a:pt x="381000" y="34925"/>
                                </a:lnTo>
                                <a:lnTo>
                                  <a:pt x="76200" y="349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30797"/>
                            <a:ext cx="439039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0390" h="547370">
                                <a:moveTo>
                                  <a:pt x="409575" y="116840"/>
                                </a:moveTo>
                                <a:lnTo>
                                  <a:pt x="403225" y="113665"/>
                                </a:lnTo>
                                <a:lnTo>
                                  <a:pt x="333375" y="78740"/>
                                </a:lnTo>
                                <a:lnTo>
                                  <a:pt x="333375" y="113665"/>
                                </a:lnTo>
                                <a:lnTo>
                                  <a:pt x="0" y="113665"/>
                                </a:lnTo>
                                <a:lnTo>
                                  <a:pt x="0" y="120015"/>
                                </a:lnTo>
                                <a:lnTo>
                                  <a:pt x="333375" y="120015"/>
                                </a:lnTo>
                                <a:lnTo>
                                  <a:pt x="333375" y="154940"/>
                                </a:lnTo>
                                <a:lnTo>
                                  <a:pt x="403225" y="120015"/>
                                </a:lnTo>
                                <a:lnTo>
                                  <a:pt x="409575" y="116840"/>
                                </a:lnTo>
                                <a:close/>
                              </a:path>
                              <a:path w="4390390" h="547370">
                                <a:moveTo>
                                  <a:pt x="2371725" y="53975"/>
                                </a:moveTo>
                                <a:lnTo>
                                  <a:pt x="2066925" y="53975"/>
                                </a:lnTo>
                                <a:lnTo>
                                  <a:pt x="2066925" y="19050"/>
                                </a:lnTo>
                                <a:lnTo>
                                  <a:pt x="1990725" y="57150"/>
                                </a:lnTo>
                                <a:lnTo>
                                  <a:pt x="2066925" y="95250"/>
                                </a:lnTo>
                                <a:lnTo>
                                  <a:pt x="2066925" y="60325"/>
                                </a:lnTo>
                                <a:lnTo>
                                  <a:pt x="2371725" y="60325"/>
                                </a:lnTo>
                                <a:lnTo>
                                  <a:pt x="2371725" y="53975"/>
                                </a:lnTo>
                                <a:close/>
                              </a:path>
                              <a:path w="4390390" h="547370">
                                <a:moveTo>
                                  <a:pt x="2409825" y="126365"/>
                                </a:moveTo>
                                <a:lnTo>
                                  <a:pt x="2333625" y="88265"/>
                                </a:lnTo>
                                <a:lnTo>
                                  <a:pt x="2333625" y="123190"/>
                                </a:lnTo>
                                <a:lnTo>
                                  <a:pt x="2000250" y="123190"/>
                                </a:lnTo>
                                <a:lnTo>
                                  <a:pt x="2000250" y="129540"/>
                                </a:lnTo>
                                <a:lnTo>
                                  <a:pt x="2333625" y="129540"/>
                                </a:lnTo>
                                <a:lnTo>
                                  <a:pt x="2333625" y="164465"/>
                                </a:lnTo>
                                <a:lnTo>
                                  <a:pt x="2409825" y="126365"/>
                                </a:lnTo>
                                <a:close/>
                              </a:path>
                              <a:path w="4390390" h="547370">
                                <a:moveTo>
                                  <a:pt x="2891790" y="543560"/>
                                </a:moveTo>
                                <a:lnTo>
                                  <a:pt x="2677160" y="288925"/>
                                </a:lnTo>
                                <a:lnTo>
                                  <a:pt x="2688590" y="278765"/>
                                </a:lnTo>
                                <a:lnTo>
                                  <a:pt x="2703830" y="266065"/>
                                </a:lnTo>
                                <a:lnTo>
                                  <a:pt x="2625725" y="232410"/>
                                </a:lnTo>
                                <a:lnTo>
                                  <a:pt x="2645410" y="315595"/>
                                </a:lnTo>
                                <a:lnTo>
                                  <a:pt x="2672715" y="292735"/>
                                </a:lnTo>
                                <a:lnTo>
                                  <a:pt x="2886710" y="547370"/>
                                </a:lnTo>
                                <a:lnTo>
                                  <a:pt x="2891790" y="543560"/>
                                </a:lnTo>
                                <a:close/>
                              </a:path>
                              <a:path w="4390390" h="547370">
                                <a:moveTo>
                                  <a:pt x="3362325" y="34925"/>
                                </a:moveTo>
                                <a:lnTo>
                                  <a:pt x="3057525" y="34925"/>
                                </a:lnTo>
                                <a:lnTo>
                                  <a:pt x="3057525" y="0"/>
                                </a:lnTo>
                                <a:lnTo>
                                  <a:pt x="2981325" y="38100"/>
                                </a:lnTo>
                                <a:lnTo>
                                  <a:pt x="3057525" y="76200"/>
                                </a:lnTo>
                                <a:lnTo>
                                  <a:pt x="3057525" y="41275"/>
                                </a:lnTo>
                                <a:lnTo>
                                  <a:pt x="3362325" y="41275"/>
                                </a:lnTo>
                                <a:lnTo>
                                  <a:pt x="3362325" y="34925"/>
                                </a:lnTo>
                                <a:close/>
                              </a:path>
                              <a:path w="4390390" h="547370">
                                <a:moveTo>
                                  <a:pt x="3380740" y="116840"/>
                                </a:moveTo>
                                <a:lnTo>
                                  <a:pt x="3304540" y="78740"/>
                                </a:lnTo>
                                <a:lnTo>
                                  <a:pt x="3304540" y="113665"/>
                                </a:lnTo>
                                <a:lnTo>
                                  <a:pt x="2971165" y="113665"/>
                                </a:lnTo>
                                <a:lnTo>
                                  <a:pt x="2971165" y="120015"/>
                                </a:lnTo>
                                <a:lnTo>
                                  <a:pt x="3304540" y="120015"/>
                                </a:lnTo>
                                <a:lnTo>
                                  <a:pt x="3304540" y="154940"/>
                                </a:lnTo>
                                <a:lnTo>
                                  <a:pt x="3380740" y="116840"/>
                                </a:lnTo>
                                <a:close/>
                              </a:path>
                              <a:path w="4390390" h="547370">
                                <a:moveTo>
                                  <a:pt x="4390390" y="126365"/>
                                </a:moveTo>
                                <a:lnTo>
                                  <a:pt x="4384040" y="123190"/>
                                </a:lnTo>
                                <a:lnTo>
                                  <a:pt x="4314190" y="88265"/>
                                </a:lnTo>
                                <a:lnTo>
                                  <a:pt x="4314190" y="123190"/>
                                </a:lnTo>
                                <a:lnTo>
                                  <a:pt x="3980815" y="123190"/>
                                </a:lnTo>
                                <a:lnTo>
                                  <a:pt x="3980815" y="129540"/>
                                </a:lnTo>
                                <a:lnTo>
                                  <a:pt x="4314190" y="129540"/>
                                </a:lnTo>
                                <a:lnTo>
                                  <a:pt x="4314190" y="164465"/>
                                </a:lnTo>
                                <a:lnTo>
                                  <a:pt x="4384040" y="129540"/>
                                </a:lnTo>
                                <a:lnTo>
                                  <a:pt x="4390390" y="126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456689" y="23812"/>
                            <a:ext cx="514350" cy="2381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7857C3C" w14:textId="77777777" w:rsidR="008020EF" w:rsidRDefault="00A80942" w:rsidP="008020EF">
                              <w:pPr>
                                <w:spacing w:before="76"/>
                                <w:ind w:left="145"/>
                              </w:pP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18465" y="14287"/>
                            <a:ext cx="64770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84A5688" w14:textId="77777777" w:rsidR="008020EF" w:rsidRDefault="00A80942" w:rsidP="008020EF">
                              <w:pPr>
                                <w:spacing w:before="74"/>
                                <w:ind w:left="145"/>
                              </w:pPr>
                              <w:r>
                                <w:rPr>
                                  <w:spacing w:val="-5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361690" y="14287"/>
                            <a:ext cx="600075" cy="2476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CB74C5" w14:textId="77777777" w:rsidR="008020EF" w:rsidRDefault="00A80942" w:rsidP="008020EF">
                              <w:pPr>
                                <w:spacing w:before="74"/>
                                <w:ind w:left="145"/>
                              </w:pPr>
                              <w:r>
                                <w:rPr>
                                  <w:spacing w:val="-5"/>
                                </w:rPr>
                                <w:t>87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418714" y="4762"/>
                            <a:ext cx="552450" cy="2762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1841860" w14:textId="77777777" w:rsidR="008020EF" w:rsidRDefault="00A80942" w:rsidP="008020EF">
                              <w:pPr>
                                <w:spacing w:before="77"/>
                                <w:ind w:left="144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FFCC0" id="Group 54" o:spid="_x0000_s1059" style="position:absolute;left:0;text-align:left;margin-left:104.75pt;margin-top:-4.45pt;width:345.7pt;height:45.55pt;z-index:-251615232;mso-wrap-distance-left:0;mso-wrap-distance-right:0;mso-position-horizontal-relative:page" coordsize="43903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">
                <v:shape id="Graphic 55" o:spid="_x0000_s1060" style="position:absolute;left:10477;top:403;width:4286;height:1263;visibility:visible;mso-wrap-style:square;v-text-anchor:top" coordsize="428625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" path="m352425,50164r,34925l19050,85089r,6350l352425,91439r,34925l428625,88264,352425,50164xem76200,l,38100,76200,76200r,-34925l381000,41275r,-6350l76200,34925,76200,xe" fillcolor="black" stroked="f">
                  <v:path arrowok="t"/>
                </v:shape>
                <v:shape id="Graphic 56" o:spid="_x0000_s1061" style="position:absolute;top:307;width:43903;height:5474;visibility:visible;mso-wrap-style:square;v-text-anchor:top" coordsize="4390390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" path="m409575,116840r-6350,-3175l333375,78740r,34925l,113665r,6350l333375,120015r,34925l403225,120015r6350,-3175xem2371725,53975r-304800,l2066925,19050r-76200,38100l2066925,95250r,-34925l2371725,60325r,-6350xem2409825,126365l2333625,88265r,34925l2000250,123190r,6350l2333625,129540r,34925l2409825,126365xem2891790,543560l2677160,288925r11430,-10160l2703830,266065r-78105,-33655l2645410,315595r27305,-22860l2886710,547370r5080,-3810xem3362325,34925r-304800,l3057525,r-76200,38100l3057525,76200r,-34925l3362325,41275r,-6350xem3380740,116840l3304540,78740r,34925l2971165,113665r,6350l3304540,120015r,34925l3380740,116840xem4390390,126365r-6350,-3175l4314190,88265r,34925l3980815,123190r,6350l4314190,129540r,34925l4384040,129540r6350,-3175xe" fillcolor="black" stroked="f">
                  <v:path arrowok="t"/>
                </v:shape>
                <v:shape id="Textbox 57" o:spid="_x0000_s1062" type="#_x0000_t202" style="position:absolute;left:14566;top:238;width:514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" filled="f">
                  <v:textbox inset="0,0,0,0">
                    <w:txbxContent>
                      <w:p w14:paraId="27857C3C" w14:textId="77777777" w:rsidR="008020EF" w:rsidRDefault="00A80942" w:rsidP="008020EF">
                        <w:pPr>
                          <w:spacing w:before="76"/>
                          <w:ind w:left="145"/>
                        </w:pPr>
                        <w:r>
                          <w:rPr>
                            <w:spacing w:val="-5"/>
                          </w:rPr>
                          <w:t>65</w:t>
                        </w:r>
                      </w:p>
                    </w:txbxContent>
                  </v:textbox>
                </v:shape>
                <v:shape id="Textbox 58" o:spid="_x0000_s1063" type="#_x0000_t202" style="position:absolute;left:4184;top:142;width:6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" filled="f">
                  <v:textbox inset="0,0,0,0">
                    <w:txbxContent>
                      <w:p w14:paraId="484A5688" w14:textId="77777777" w:rsidR="008020EF" w:rsidRDefault="00A80942" w:rsidP="008020EF">
                        <w:pPr>
                          <w:spacing w:before="74"/>
                          <w:ind w:left="145"/>
                        </w:pPr>
                        <w:r>
                          <w:rPr>
                            <w:spacing w:val="-5"/>
                          </w:rPr>
                          <w:t>45</w:t>
                        </w:r>
                      </w:p>
                    </w:txbxContent>
                  </v:textbox>
                </v:shape>
                <v:shape id="Textbox 59" o:spid="_x0000_s1064" type="#_x0000_t202" style="position:absolute;left:33616;top:142;width:6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" filled="f">
                  <v:textbox inset="0,0,0,0">
                    <w:txbxContent>
                      <w:p w14:paraId="35CB74C5" w14:textId="77777777" w:rsidR="008020EF" w:rsidRDefault="00A80942" w:rsidP="008020EF">
                        <w:pPr>
                          <w:spacing w:before="74"/>
                          <w:ind w:left="145"/>
                        </w:pPr>
                        <w:r>
                          <w:rPr>
                            <w:spacing w:val="-5"/>
                          </w:rPr>
                          <w:t>87</w:t>
                        </w:r>
                      </w:p>
                    </w:txbxContent>
                  </v:textbox>
                </v:shape>
                <v:shape id="Textbox 60" o:spid="_x0000_s1065" type="#_x0000_t202" style="position:absolute;left:24187;top:47;width:552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" filled="f">
                  <v:textbox inset="0,0,0,0">
                    <w:txbxContent>
                      <w:p w14:paraId="41841860" w14:textId="77777777" w:rsidR="008020EF" w:rsidRDefault="00A80942" w:rsidP="008020EF">
                        <w:pPr>
                          <w:spacing w:before="77"/>
                          <w:ind w:left="144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9439C">
        <w:rPr>
          <w:spacing w:val="-2"/>
        </w:rPr>
        <w:t xml:space="preserve">    </w:t>
      </w:r>
      <w:r>
        <w:rPr>
          <w:spacing w:val="-2"/>
        </w:rPr>
        <w:t>first</w:t>
      </w:r>
      <w:r>
        <w:tab/>
      </w:r>
      <w:r>
        <w:rPr>
          <w:spacing w:val="-4"/>
        </w:rPr>
        <w:t>null</w:t>
      </w:r>
    </w:p>
    <w:p w14:paraId="17F3939B" w14:textId="77777777" w:rsidR="008020EF" w:rsidRDefault="008020EF" w:rsidP="008020EF">
      <w:pPr>
        <w:pStyle w:val="BodyText"/>
        <w:spacing w:before="207"/>
        <w:rPr>
          <w:sz w:val="22"/>
        </w:rPr>
      </w:pPr>
    </w:p>
    <w:p w14:paraId="767262CB" w14:textId="77777777" w:rsidR="008020EF" w:rsidRDefault="00A80942" w:rsidP="008020EF">
      <w:pPr>
        <w:ind w:left="1574" w:right="218"/>
        <w:jc w:val="center"/>
      </w:pPr>
      <w:r>
        <w:rPr>
          <w:spacing w:val="-5"/>
        </w:rPr>
        <w:t>P0</w:t>
      </w:r>
    </w:p>
    <w:p w14:paraId="66AF0C84" w14:textId="77777777" w:rsidR="004D74F2" w:rsidRDefault="00A80942" w:rsidP="00D74DC2">
      <w:pPr>
        <w:pStyle w:val="ListParagraph"/>
        <w:numPr>
          <w:ilvl w:val="0"/>
          <w:numId w:val="28"/>
        </w:numPr>
        <w:tabs>
          <w:tab w:val="left" w:pos="1181"/>
        </w:tabs>
        <w:spacing w:before="156" w:line="252" w:lineRule="auto"/>
        <w:ind w:right="953"/>
        <w:rPr>
          <w:ins w:id="87" w:author="Shashikala Alwis" w:date="2024-02-15T15:06:00Z"/>
          <w:sz w:val="24"/>
        </w:rPr>
      </w:pPr>
      <w:r w:rsidRPr="00D74DC2">
        <w:rPr>
          <w:sz w:val="24"/>
        </w:rPr>
        <w:t>Illustrate</w:t>
      </w:r>
      <w:r w:rsidRPr="00D74DC2">
        <w:rPr>
          <w:spacing w:val="-4"/>
          <w:sz w:val="24"/>
        </w:rPr>
        <w:t xml:space="preserve"> </w:t>
      </w:r>
      <w:r w:rsidRPr="00D74DC2">
        <w:rPr>
          <w:sz w:val="24"/>
        </w:rPr>
        <w:t>the</w:t>
      </w:r>
      <w:r w:rsidRPr="00D74DC2">
        <w:rPr>
          <w:spacing w:val="-6"/>
          <w:sz w:val="24"/>
        </w:rPr>
        <w:t xml:space="preserve"> </w:t>
      </w:r>
      <w:r w:rsidRPr="00D74DC2">
        <w:rPr>
          <w:sz w:val="24"/>
        </w:rPr>
        <w:t>steps</w:t>
      </w:r>
      <w:r w:rsidRPr="00D74DC2">
        <w:rPr>
          <w:spacing w:val="-1"/>
          <w:sz w:val="24"/>
        </w:rPr>
        <w:t xml:space="preserve"> </w:t>
      </w:r>
      <w:r w:rsidRPr="00D74DC2">
        <w:rPr>
          <w:sz w:val="24"/>
        </w:rPr>
        <w:t>and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write</w:t>
      </w:r>
      <w:r w:rsidRPr="00D74DC2">
        <w:rPr>
          <w:spacing w:val="-4"/>
          <w:sz w:val="24"/>
        </w:rPr>
        <w:t xml:space="preserve"> </w:t>
      </w:r>
      <w:r w:rsidRPr="00D74DC2">
        <w:rPr>
          <w:sz w:val="24"/>
        </w:rPr>
        <w:t>the</w:t>
      </w:r>
      <w:r w:rsidRPr="00D74DC2">
        <w:rPr>
          <w:spacing w:val="-4"/>
          <w:sz w:val="24"/>
        </w:rPr>
        <w:t xml:space="preserve"> </w:t>
      </w:r>
      <w:r w:rsidRPr="00D74DC2">
        <w:rPr>
          <w:sz w:val="24"/>
        </w:rPr>
        <w:t>statements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to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be</w:t>
      </w:r>
      <w:r w:rsidRPr="00D74DC2">
        <w:rPr>
          <w:spacing w:val="-6"/>
          <w:sz w:val="24"/>
        </w:rPr>
        <w:t xml:space="preserve"> </w:t>
      </w:r>
      <w:r w:rsidRPr="00D74DC2">
        <w:rPr>
          <w:sz w:val="24"/>
        </w:rPr>
        <w:t>followed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to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delete</w:t>
      </w:r>
      <w:r w:rsidRPr="00D74DC2">
        <w:rPr>
          <w:spacing w:val="-4"/>
          <w:sz w:val="24"/>
        </w:rPr>
        <w:t xml:space="preserve"> </w:t>
      </w:r>
      <w:r w:rsidRPr="00D74DC2">
        <w:rPr>
          <w:sz w:val="24"/>
        </w:rPr>
        <w:t>the</w:t>
      </w:r>
      <w:r w:rsidRPr="00D74DC2">
        <w:rPr>
          <w:spacing w:val="-6"/>
          <w:sz w:val="24"/>
        </w:rPr>
        <w:t xml:space="preserve"> </w:t>
      </w:r>
      <w:r w:rsidRPr="00D74DC2">
        <w:rPr>
          <w:sz w:val="24"/>
        </w:rPr>
        <w:t xml:space="preserve">first link. </w:t>
      </w:r>
      <w:r w:rsidR="00D74DC2">
        <w:rPr>
          <w:sz w:val="24"/>
        </w:rPr>
        <w:t xml:space="preserve">                                                                         </w:t>
      </w:r>
      <w:ins w:id="88" w:author="Shashikala Alwis" w:date="2024-02-15T15:06:00Z">
        <w:r w:rsidR="004D74F2">
          <w:rPr>
            <w:sz w:val="24"/>
          </w:rPr>
          <w:t xml:space="preserve">            </w:t>
        </w:r>
      </w:ins>
    </w:p>
    <w:p w14:paraId="1D44FC83" w14:textId="6AA47318" w:rsidR="008020EF" w:rsidRPr="00D74DC2" w:rsidRDefault="004D74F2" w:rsidP="004D74F2">
      <w:pPr>
        <w:pStyle w:val="ListParagraph"/>
        <w:tabs>
          <w:tab w:val="left" w:pos="1181"/>
        </w:tabs>
        <w:spacing w:before="156" w:line="252" w:lineRule="auto"/>
        <w:ind w:left="2280" w:right="250" w:firstLine="0"/>
        <w:rPr>
          <w:sz w:val="24"/>
        </w:rPr>
        <w:pPrChange w:id="89" w:author="Shashikala Alwis" w:date="2024-02-15T15:06:00Z">
          <w:pPr>
            <w:pStyle w:val="ListParagraph"/>
            <w:numPr>
              <w:numId w:val="28"/>
            </w:numPr>
            <w:tabs>
              <w:tab w:val="left" w:pos="1181"/>
            </w:tabs>
            <w:spacing w:before="156" w:line="252" w:lineRule="auto"/>
            <w:ind w:left="2280" w:right="953" w:hanging="360"/>
          </w:pPr>
        </w:pPrChange>
      </w:pPr>
      <w:ins w:id="90" w:author="Shashikala Alwis" w:date="2024-02-15T15:06:00Z">
        <w:r>
          <w:rPr>
            <w:spacing w:val="-2"/>
            <w:sz w:val="24"/>
          </w:rPr>
          <w:t xml:space="preserve">                                                                                                           </w:t>
        </w:r>
      </w:ins>
      <w:r w:rsidR="00A80942" w:rsidRPr="00D74DC2">
        <w:rPr>
          <w:spacing w:val="-2"/>
          <w:sz w:val="24"/>
        </w:rPr>
        <w:t>(3</w:t>
      </w:r>
      <w:r w:rsidR="00D74DC2">
        <w:rPr>
          <w:spacing w:val="-2"/>
          <w:sz w:val="24"/>
        </w:rPr>
        <w:t xml:space="preserve"> </w:t>
      </w:r>
      <w:r w:rsidR="00A80942" w:rsidRPr="00D74DC2">
        <w:rPr>
          <w:spacing w:val="-2"/>
          <w:sz w:val="24"/>
        </w:rPr>
        <w:t>marks)</w:t>
      </w:r>
    </w:p>
    <w:p w14:paraId="7A97DD51" w14:textId="77777777" w:rsidR="008020EF" w:rsidRDefault="008020EF" w:rsidP="008020EF">
      <w:pPr>
        <w:pStyle w:val="BodyText"/>
        <w:spacing w:before="25"/>
      </w:pPr>
    </w:p>
    <w:p w14:paraId="2F126151" w14:textId="3D2D161B" w:rsidR="008020EF" w:rsidRPr="00D74DC2" w:rsidRDefault="00A80942" w:rsidP="00D74DC2">
      <w:pPr>
        <w:pStyle w:val="ListParagraph"/>
        <w:numPr>
          <w:ilvl w:val="0"/>
          <w:numId w:val="28"/>
        </w:numPr>
        <w:tabs>
          <w:tab w:val="left" w:pos="1181"/>
        </w:tabs>
        <w:spacing w:line="254" w:lineRule="auto"/>
        <w:ind w:right="171"/>
        <w:rPr>
          <w:sz w:val="24"/>
        </w:rPr>
      </w:pPr>
      <w:r w:rsidRPr="00D74DC2">
        <w:rPr>
          <w:sz w:val="24"/>
        </w:rPr>
        <w:t>Illustrate</w:t>
      </w:r>
      <w:r w:rsidRPr="00D74DC2">
        <w:rPr>
          <w:spacing w:val="-4"/>
          <w:sz w:val="24"/>
        </w:rPr>
        <w:t xml:space="preserve"> </w:t>
      </w:r>
      <w:r w:rsidRPr="00D74DC2">
        <w:rPr>
          <w:sz w:val="24"/>
        </w:rPr>
        <w:t>the</w:t>
      </w:r>
      <w:r w:rsidRPr="00D74DC2">
        <w:rPr>
          <w:spacing w:val="-4"/>
          <w:sz w:val="24"/>
        </w:rPr>
        <w:t xml:space="preserve"> </w:t>
      </w:r>
      <w:r w:rsidRPr="00D74DC2">
        <w:rPr>
          <w:sz w:val="24"/>
        </w:rPr>
        <w:t>steps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and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write</w:t>
      </w:r>
      <w:r w:rsidRPr="00D74DC2">
        <w:rPr>
          <w:spacing w:val="-6"/>
          <w:sz w:val="24"/>
        </w:rPr>
        <w:t xml:space="preserve"> </w:t>
      </w:r>
      <w:r w:rsidRPr="00D74DC2">
        <w:rPr>
          <w:sz w:val="24"/>
        </w:rPr>
        <w:t>the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statements</w:t>
      </w:r>
      <w:r w:rsidRPr="00D74DC2">
        <w:rPr>
          <w:spacing w:val="-2"/>
          <w:sz w:val="24"/>
        </w:rPr>
        <w:t xml:space="preserve"> </w:t>
      </w:r>
      <w:r w:rsidRPr="00D74DC2">
        <w:rPr>
          <w:sz w:val="24"/>
        </w:rPr>
        <w:t>to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be</w:t>
      </w:r>
      <w:r w:rsidRPr="00D74DC2">
        <w:rPr>
          <w:spacing w:val="-6"/>
          <w:sz w:val="24"/>
        </w:rPr>
        <w:t xml:space="preserve"> </w:t>
      </w:r>
      <w:r w:rsidRPr="00D74DC2">
        <w:rPr>
          <w:sz w:val="24"/>
        </w:rPr>
        <w:t>followed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to</w:t>
      </w:r>
      <w:r w:rsidRPr="00D74DC2">
        <w:rPr>
          <w:spacing w:val="-2"/>
          <w:sz w:val="24"/>
        </w:rPr>
        <w:t xml:space="preserve"> </w:t>
      </w:r>
      <w:r w:rsidRPr="00D74DC2">
        <w:rPr>
          <w:sz w:val="24"/>
        </w:rPr>
        <w:t>insert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a</w:t>
      </w:r>
      <w:r w:rsidRPr="00D74DC2">
        <w:rPr>
          <w:spacing w:val="-6"/>
          <w:sz w:val="24"/>
        </w:rPr>
        <w:t xml:space="preserve"> </w:t>
      </w:r>
      <w:r w:rsidRPr="00D74DC2">
        <w:rPr>
          <w:sz w:val="24"/>
        </w:rPr>
        <w:t>new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link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as</w:t>
      </w:r>
      <w:r w:rsidRPr="00D74DC2">
        <w:rPr>
          <w:spacing w:val="-3"/>
          <w:sz w:val="24"/>
        </w:rPr>
        <w:t xml:space="preserve"> </w:t>
      </w:r>
      <w:r w:rsidRPr="00D74DC2">
        <w:rPr>
          <w:sz w:val="24"/>
        </w:rPr>
        <w:t>the</w:t>
      </w:r>
      <w:r w:rsidRPr="00D74DC2">
        <w:rPr>
          <w:spacing w:val="-4"/>
          <w:sz w:val="24"/>
        </w:rPr>
        <w:t xml:space="preserve"> </w:t>
      </w:r>
      <w:r w:rsidRPr="00D74DC2">
        <w:rPr>
          <w:sz w:val="24"/>
        </w:rPr>
        <w:t xml:space="preserve">first </w:t>
      </w:r>
      <w:r w:rsidRPr="00D74DC2">
        <w:rPr>
          <w:spacing w:val="-4"/>
          <w:sz w:val="24"/>
        </w:rPr>
        <w:t>link</w:t>
      </w:r>
      <w:r w:rsidR="00D74DC2">
        <w:rPr>
          <w:spacing w:val="-4"/>
          <w:sz w:val="24"/>
        </w:rPr>
        <w:t xml:space="preserve">.                                                                            </w:t>
      </w:r>
      <w:ins w:id="91" w:author="Shashikala Alwis" w:date="2024-02-15T15:06:00Z">
        <w:r w:rsidR="004D74F2">
          <w:rPr>
            <w:spacing w:val="-4"/>
            <w:sz w:val="24"/>
          </w:rPr>
          <w:t xml:space="preserve">         </w:t>
        </w:r>
      </w:ins>
      <w:r w:rsidRPr="00D74DC2">
        <w:rPr>
          <w:spacing w:val="-2"/>
        </w:rPr>
        <w:t>(3</w:t>
      </w:r>
      <w:r w:rsidR="00D74DC2">
        <w:rPr>
          <w:spacing w:val="-2"/>
        </w:rPr>
        <w:t xml:space="preserve"> </w:t>
      </w:r>
      <w:r w:rsidR="00A30135" w:rsidRPr="00D74DC2">
        <w:rPr>
          <w:spacing w:val="-2"/>
          <w:sz w:val="24"/>
        </w:rPr>
        <w:t>marks</w:t>
      </w:r>
      <w:r w:rsidRPr="00D74DC2">
        <w:rPr>
          <w:spacing w:val="-2"/>
        </w:rPr>
        <w:t>)</w:t>
      </w:r>
    </w:p>
    <w:p w14:paraId="6F2C21B0" w14:textId="77777777" w:rsidR="008020EF" w:rsidRDefault="008020EF" w:rsidP="007275FF">
      <w:pPr>
        <w:pStyle w:val="Heading1"/>
        <w:tabs>
          <w:tab w:val="left" w:pos="8490"/>
        </w:tabs>
        <w:spacing w:before="112"/>
        <w:ind w:left="247"/>
      </w:pPr>
    </w:p>
    <w:p w14:paraId="0B153ECC" w14:textId="05B5CC93" w:rsidR="007275FF" w:rsidRDefault="007275FF" w:rsidP="00C95730">
      <w:pPr>
        <w:tabs>
          <w:tab w:val="left" w:pos="881"/>
        </w:tabs>
        <w:rPr>
          <w:ins w:id="92" w:author="Shashikala Alwis" w:date="2024-02-15T15:06:00Z"/>
          <w:sz w:val="24"/>
        </w:rPr>
      </w:pPr>
    </w:p>
    <w:p w14:paraId="2A75D0CF" w14:textId="04D871E4" w:rsidR="004D74F2" w:rsidRDefault="004D74F2" w:rsidP="00C95730">
      <w:pPr>
        <w:tabs>
          <w:tab w:val="left" w:pos="881"/>
        </w:tabs>
        <w:rPr>
          <w:ins w:id="93" w:author="Shashikala Alwis" w:date="2024-02-15T15:06:00Z"/>
          <w:sz w:val="24"/>
        </w:rPr>
      </w:pPr>
    </w:p>
    <w:p w14:paraId="7E95DF63" w14:textId="56A7D592" w:rsidR="004D74F2" w:rsidRDefault="004D74F2" w:rsidP="00C95730">
      <w:pPr>
        <w:tabs>
          <w:tab w:val="left" w:pos="881"/>
        </w:tabs>
        <w:rPr>
          <w:ins w:id="94" w:author="Shashikala Alwis" w:date="2024-02-15T15:06:00Z"/>
          <w:sz w:val="24"/>
        </w:rPr>
      </w:pPr>
    </w:p>
    <w:p w14:paraId="7FB91E92" w14:textId="7BD6D3C0" w:rsidR="004D74F2" w:rsidRDefault="004D74F2" w:rsidP="00C95730">
      <w:pPr>
        <w:tabs>
          <w:tab w:val="left" w:pos="881"/>
        </w:tabs>
        <w:rPr>
          <w:ins w:id="95" w:author="Shashikala Alwis" w:date="2024-02-15T15:06:00Z"/>
          <w:sz w:val="24"/>
        </w:rPr>
      </w:pPr>
    </w:p>
    <w:p w14:paraId="7B8671BF" w14:textId="6FC6961C" w:rsidR="004D74F2" w:rsidRDefault="004D74F2" w:rsidP="00C95730">
      <w:pPr>
        <w:tabs>
          <w:tab w:val="left" w:pos="881"/>
        </w:tabs>
        <w:rPr>
          <w:ins w:id="96" w:author="Shashikala Alwis" w:date="2024-02-15T15:06:00Z"/>
          <w:sz w:val="24"/>
        </w:rPr>
      </w:pPr>
    </w:p>
    <w:p w14:paraId="30799567" w14:textId="4365532E" w:rsidR="004D74F2" w:rsidRDefault="004D74F2" w:rsidP="00C95730">
      <w:pPr>
        <w:tabs>
          <w:tab w:val="left" w:pos="881"/>
        </w:tabs>
        <w:rPr>
          <w:ins w:id="97" w:author="Shashikala Alwis" w:date="2024-02-15T15:06:00Z"/>
          <w:sz w:val="24"/>
        </w:rPr>
      </w:pPr>
    </w:p>
    <w:p w14:paraId="2134DF7C" w14:textId="77777777" w:rsidR="004D74F2" w:rsidRDefault="004D74F2" w:rsidP="00C95730">
      <w:pPr>
        <w:tabs>
          <w:tab w:val="left" w:pos="881"/>
        </w:tabs>
        <w:rPr>
          <w:sz w:val="24"/>
        </w:rPr>
      </w:pPr>
    </w:p>
    <w:p w14:paraId="120ACC5F" w14:textId="77777777" w:rsidR="00DA3E52" w:rsidRDefault="00DA3E52" w:rsidP="00DA3E52">
      <w:pPr>
        <w:tabs>
          <w:tab w:val="left" w:pos="959"/>
        </w:tabs>
        <w:rPr>
          <w:sz w:val="24"/>
        </w:rPr>
      </w:pPr>
    </w:p>
    <w:p w14:paraId="0942E806" w14:textId="3A840443" w:rsidR="00F85DE1" w:rsidRPr="00DA3E52" w:rsidRDefault="00DA3E52" w:rsidP="00DA3E52">
      <w:pPr>
        <w:tabs>
          <w:tab w:val="left" w:pos="959"/>
        </w:tabs>
        <w:rPr>
          <w:sz w:val="24"/>
        </w:rPr>
      </w:pPr>
      <w:r>
        <w:rPr>
          <w:sz w:val="24"/>
        </w:rPr>
        <w:t xml:space="preserve">c) </w:t>
      </w:r>
      <w:del w:id="98" w:author="Thushari Silva" w:date="2024-02-10T00:39:00Z">
        <w:r w:rsidR="0053170E" w:rsidDel="008D32BC">
          <w:rPr>
            <w:sz w:val="24"/>
          </w:rPr>
          <w:delText>y</w:delText>
        </w:r>
      </w:del>
      <w:r w:rsidRPr="00DA3E52">
        <w:rPr>
          <w:sz w:val="24"/>
        </w:rPr>
        <w:t>Consider</w:t>
      </w:r>
      <w:r w:rsidRPr="00DA3E52">
        <w:rPr>
          <w:spacing w:val="-6"/>
          <w:sz w:val="24"/>
        </w:rPr>
        <w:t xml:space="preserve"> </w:t>
      </w:r>
      <w:r w:rsidRPr="00DA3E52">
        <w:rPr>
          <w:sz w:val="24"/>
        </w:rPr>
        <w:t>the</w:t>
      </w:r>
      <w:r w:rsidRPr="00DA3E52">
        <w:rPr>
          <w:spacing w:val="-7"/>
          <w:sz w:val="24"/>
        </w:rPr>
        <w:t xml:space="preserve"> </w:t>
      </w:r>
      <w:r w:rsidRPr="00DA3E52">
        <w:rPr>
          <w:sz w:val="24"/>
        </w:rPr>
        <w:t>following</w:t>
      </w:r>
      <w:r w:rsidRPr="00DA3E52">
        <w:rPr>
          <w:spacing w:val="-1"/>
          <w:sz w:val="24"/>
        </w:rPr>
        <w:t xml:space="preserve"> </w:t>
      </w:r>
      <w:r w:rsidRPr="00DA3E52">
        <w:rPr>
          <w:sz w:val="24"/>
        </w:rPr>
        <w:t>binary</w:t>
      </w:r>
      <w:r w:rsidRPr="00DA3E52">
        <w:rPr>
          <w:spacing w:val="-4"/>
          <w:sz w:val="24"/>
        </w:rPr>
        <w:t xml:space="preserve"> </w:t>
      </w:r>
      <w:r w:rsidRPr="00DA3E52">
        <w:rPr>
          <w:sz w:val="24"/>
        </w:rPr>
        <w:t>search tree</w:t>
      </w:r>
      <w:r w:rsidRPr="00DA3E52">
        <w:rPr>
          <w:spacing w:val="-4"/>
          <w:sz w:val="24"/>
        </w:rPr>
        <w:t xml:space="preserve"> </w:t>
      </w:r>
      <w:r w:rsidRPr="00DA3E52">
        <w:rPr>
          <w:sz w:val="24"/>
        </w:rPr>
        <w:t>and</w:t>
      </w:r>
      <w:r w:rsidRPr="00DA3E52">
        <w:rPr>
          <w:spacing w:val="-1"/>
          <w:sz w:val="24"/>
        </w:rPr>
        <w:t xml:space="preserve"> </w:t>
      </w:r>
      <w:r w:rsidRPr="00DA3E52">
        <w:rPr>
          <w:sz w:val="24"/>
        </w:rPr>
        <w:t>answer</w:t>
      </w:r>
      <w:r w:rsidRPr="00DA3E52">
        <w:rPr>
          <w:spacing w:val="-4"/>
          <w:sz w:val="24"/>
        </w:rPr>
        <w:t xml:space="preserve"> </w:t>
      </w:r>
      <w:r w:rsidRPr="00DA3E52">
        <w:rPr>
          <w:sz w:val="24"/>
        </w:rPr>
        <w:t>the</w:t>
      </w:r>
      <w:r w:rsidRPr="00DA3E52">
        <w:rPr>
          <w:spacing w:val="-3"/>
          <w:sz w:val="24"/>
        </w:rPr>
        <w:t xml:space="preserve"> </w:t>
      </w:r>
      <w:r w:rsidRPr="00DA3E52">
        <w:rPr>
          <w:spacing w:val="-2"/>
          <w:sz w:val="24"/>
        </w:rPr>
        <w:t>questions</w:t>
      </w:r>
    </w:p>
    <w:p w14:paraId="66CBDBCF" w14:textId="77777777" w:rsidR="00F85DE1" w:rsidRDefault="00A80942" w:rsidP="00F85DE1">
      <w:pPr>
        <w:pStyle w:val="BodyText"/>
        <w:spacing w:before="3"/>
        <w:rPr>
          <w:sz w:val="19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2B430" wp14:editId="419766BC">
                <wp:simplePos x="0" y="0"/>
                <wp:positionH relativeFrom="column">
                  <wp:posOffset>967740</wp:posOffset>
                </wp:positionH>
                <wp:positionV relativeFrom="paragraph">
                  <wp:posOffset>93980</wp:posOffset>
                </wp:positionV>
                <wp:extent cx="3672840" cy="2042160"/>
                <wp:effectExtent l="0" t="0" r="22860" b="15240"/>
                <wp:wrapNone/>
                <wp:docPr id="9013024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04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rect id="Rectangle 8" o:spid="_x0000_s1070" style="width:289.2pt;height:160.8pt;margin-top:7.4pt;margin-left:76.2pt;mso-wrap-distance-bottom:0;mso-wrap-distance-left:9pt;mso-wrap-distance-right:9pt;mso-wrap-distance-top:0;mso-wrap-style:square;position:absolute;v-text-anchor:middle;visibility:visible;z-index:251661312" fillcolor="white" strokecolor="#70ad47" strokeweight="1pt"/>
            </w:pict>
          </mc:Fallback>
        </mc:AlternateContent>
      </w:r>
      <w:r w:rsidR="00331FA5"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684D1735" wp14:editId="70802F15">
                <wp:simplePos x="0" y="0"/>
                <wp:positionH relativeFrom="page">
                  <wp:posOffset>2171700</wp:posOffset>
                </wp:positionH>
                <wp:positionV relativeFrom="paragraph">
                  <wp:posOffset>236220</wp:posOffset>
                </wp:positionV>
                <wp:extent cx="2628900" cy="1666875"/>
                <wp:effectExtent l="0" t="0" r="19050" b="2857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666875"/>
                          <a:chOff x="4762" y="4762"/>
                          <a:chExt cx="2628900" cy="16668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61937" y="641667"/>
                            <a:ext cx="8763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228600">
                                <a:moveTo>
                                  <a:pt x="419100" y="0"/>
                                </a:moveTo>
                                <a:lnTo>
                                  <a:pt x="0" y="228600"/>
                                </a:lnTo>
                              </a:path>
                              <a:path w="876300" h="228600">
                                <a:moveTo>
                                  <a:pt x="447675" y="19050"/>
                                </a:moveTo>
                                <a:lnTo>
                                  <a:pt x="87630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27417" y="291782"/>
                            <a:ext cx="1477645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063625">
                                <a:moveTo>
                                  <a:pt x="1001395" y="361950"/>
                                </a:moveTo>
                                <a:lnTo>
                                  <a:pt x="1477645" y="561975"/>
                                </a:lnTo>
                              </a:path>
                              <a:path w="1477645" h="1063625">
                                <a:moveTo>
                                  <a:pt x="1001395" y="371475"/>
                                </a:moveTo>
                                <a:lnTo>
                                  <a:pt x="715645" y="581025"/>
                                </a:lnTo>
                              </a:path>
                              <a:path w="1477645" h="1063625">
                                <a:moveTo>
                                  <a:pt x="730885" y="854075"/>
                                </a:moveTo>
                                <a:lnTo>
                                  <a:pt x="1159510" y="1063625"/>
                                </a:lnTo>
                              </a:path>
                              <a:path w="1477645" h="1063625">
                                <a:moveTo>
                                  <a:pt x="274955" y="0"/>
                                </a:moveTo>
                                <a:lnTo>
                                  <a:pt x="0" y="67944"/>
                                </a:lnTo>
                              </a:path>
                              <a:path w="1477645" h="1063625">
                                <a:moveTo>
                                  <a:pt x="526414" y="9525"/>
                                </a:moveTo>
                                <a:lnTo>
                                  <a:pt x="972185" y="6794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0587" y="872807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0AC629" w14:textId="77777777" w:rsidR="00F85DE1" w:rsidRDefault="00A80942" w:rsidP="00F85DE1">
                              <w:pPr>
                                <w:spacing w:before="69"/>
                                <w:ind w:left="1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762" y="861377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3B44E5" w14:textId="77777777" w:rsidR="00F85DE1" w:rsidRDefault="00A80942" w:rsidP="00F85DE1">
                              <w:pPr>
                                <w:spacing w:before="72"/>
                                <w:ind w:left="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47687" y="345122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8FD7D3" w14:textId="77777777" w:rsidR="00F85DE1" w:rsidRDefault="00A80942" w:rsidP="00F85DE1">
                              <w:pPr>
                                <w:spacing w:before="72"/>
                                <w:ind w:left="1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134427" y="4762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B0A79BE" w14:textId="77777777" w:rsidR="00F85DE1" w:rsidRDefault="00A80942" w:rsidP="00F85DE1">
                              <w:pPr>
                                <w:spacing w:before="70"/>
                                <w:ind w:left="1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671637" y="355282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D3BBFD" w14:textId="77777777" w:rsidR="00F85DE1" w:rsidRDefault="00A80942" w:rsidP="00F85DE1">
                              <w:pPr>
                                <w:spacing w:before="72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58327" y="1385887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B8C94C" w14:textId="77777777" w:rsidR="00331FA5" w:rsidRDefault="00A80942" w:rsidP="00331FA5">
                              <w:pPr>
                                <w:pStyle w:val="BodyText"/>
                                <w:spacing w:before="81"/>
                              </w:pPr>
                              <w:r>
                                <w:rPr>
                                  <w:spacing w:val="-5"/>
                                </w:rPr>
                                <w:t xml:space="preserve">   </w:t>
                              </w:r>
                              <w:r w:rsidR="00F85DE1"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020F2A2D" w14:textId="77777777" w:rsidR="00331FA5" w:rsidRDefault="00A80942" w:rsidP="00331FA5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20"/>
                                  <w:tab w:val="left" w:pos="8745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72 is inserted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 this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tree, which node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becomes its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parent?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1AD1B15A" w14:textId="77777777" w:rsidR="00331FA5" w:rsidRDefault="00A80942" w:rsidP="00331FA5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18"/>
                                  <w:tab w:val="left" w:pos="8745"/>
                                </w:tabs>
                                <w:spacing w:before="43"/>
                                <w:ind w:left="1318" w:hanging="3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48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inserted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 this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tree,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node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becomes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its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parent?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798D9B97" w14:textId="77777777" w:rsidR="00331FA5" w:rsidRDefault="00A80942" w:rsidP="00331FA5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17"/>
                                  <w:tab w:val="left" w:pos="8733"/>
                                </w:tabs>
                                <w:spacing w:before="43"/>
                                <w:ind w:left="1317" w:hanging="3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List all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non-leaf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nodes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tree.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4896F527" w14:textId="77777777" w:rsidR="00331FA5" w:rsidRDefault="00A80942" w:rsidP="00331FA5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18"/>
                                  <w:tab w:val="left" w:pos="8737"/>
                                </w:tabs>
                                <w:spacing w:before="41"/>
                                <w:ind w:left="1318" w:hanging="3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node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25 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deleted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 node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should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replacement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node?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6247B866" w14:textId="77777777" w:rsidR="00331FA5" w:rsidRDefault="00A80942" w:rsidP="00331FA5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18"/>
                                  <w:tab w:val="left" w:pos="8766"/>
                                </w:tabs>
                                <w:spacing w:before="41"/>
                                <w:ind w:left="1318" w:hanging="3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depth 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this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tree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747A1C16" w14:textId="77777777" w:rsidR="00331FA5" w:rsidRDefault="00A80942" w:rsidP="00331FA5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18"/>
                                  <w:tab w:val="left" w:pos="8766"/>
                                </w:tabs>
                                <w:spacing w:before="41"/>
                                <w:ind w:left="1318" w:hanging="3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binary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tree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0B945B93" w14:textId="77777777" w:rsidR="00F85DE1" w:rsidRDefault="00F85DE1" w:rsidP="00F85DE1">
                              <w:pPr>
                                <w:spacing w:before="72"/>
                                <w:ind w:left="146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205037" y="849947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62B3C5" w14:textId="77777777" w:rsidR="00F85DE1" w:rsidRDefault="00A80942" w:rsidP="00F85DE1">
                              <w:pPr>
                                <w:spacing w:before="69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81137" y="851852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717EC4" w14:textId="77777777" w:rsidR="00F85DE1" w:rsidRDefault="00A80942" w:rsidP="00F85DE1">
                              <w:pPr>
                                <w:spacing w:before="73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D1735" id="Group 6" o:spid="_x0000_s1066" style="position:absolute;margin-left:171pt;margin-top:18.6pt;width:207pt;height:131.25pt;z-index:-251610112;mso-wrap-distance-left:0;mso-wrap-distance-right:0;mso-position-horizontal-relative:page;mso-width-relative:margin;mso-height-relative:margin" coordorigin="47,47" coordsize="26289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">
                <v:shape id="Graphic 7" o:spid="_x0000_s1067" style="position:absolute;left:2619;top:6416;width:8763;height:2286;visibility:visible;mso-wrap-style:square;v-text-anchor:top" coordsize="8763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" path="m419100,l,228600em447675,19050l876300,228600e" filled="f" strokeweight=".5pt">
                  <v:path arrowok="t"/>
                </v:shape>
                <v:shape id="Graphic 8" o:spid="_x0000_s1068" style="position:absolute;left:9274;top:2917;width:14776;height:10637;visibility:visible;mso-wrap-style:square;v-text-anchor:top" coordsize="1477645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" path="m1001395,361950r476250,200025em1001395,371475l715645,581025em730885,854075r428625,209550em274955,l,67944em526414,9525l972185,67944e" filled="f" strokeweight=".5pt">
                  <v:path arrowok="t"/>
                </v:shape>
                <v:shape id="Textbox 9" o:spid="_x0000_s1069" type="#_x0000_t202" style="position:absolute;left:8905;top:8728;width:428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14:paraId="5D0AC629" w14:textId="77777777" w:rsidR="00F85DE1" w:rsidRDefault="00A80942" w:rsidP="00F85DE1">
                        <w:pPr>
                          <w:spacing w:before="69"/>
                          <w:ind w:left="146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45</w:t>
                        </w:r>
                      </w:p>
                    </w:txbxContent>
                  </v:textbox>
                </v:shape>
                <v:shape id="Textbox 10" o:spid="_x0000_s1070" type="#_x0000_t202" style="position:absolute;left:47;top:8613;width:4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8t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" filled="f">
                  <v:textbox inset="0,0,0,0">
                    <w:txbxContent>
                      <w:p w14:paraId="003B44E5" w14:textId="77777777" w:rsidR="00F85DE1" w:rsidRDefault="00A80942" w:rsidP="00F85DE1">
                        <w:pPr>
                          <w:spacing w:before="72"/>
                          <w:ind w:left="141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box 11" o:spid="_x0000_s1071" type="#_x0000_t202" style="position:absolute;left:5476;top:3451;width:428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" filled="f">
                  <v:textbox inset="0,0,0,0">
                    <w:txbxContent>
                      <w:p w14:paraId="1E8FD7D3" w14:textId="77777777" w:rsidR="00F85DE1" w:rsidRDefault="00A80942" w:rsidP="00F85DE1">
                        <w:pPr>
                          <w:spacing w:before="72"/>
                          <w:ind w:left="146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30</w:t>
                        </w:r>
                      </w:p>
                    </w:txbxContent>
                  </v:textbox>
                </v:shape>
                <v:shape id="Textbox 12" o:spid="_x0000_s1072" type="#_x0000_t202" style="position:absolute;left:11344;top:47;width:4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" filled="f">
                  <v:textbox inset="0,0,0,0">
                    <w:txbxContent>
                      <w:p w14:paraId="2B0A79BE" w14:textId="77777777" w:rsidR="00F85DE1" w:rsidRDefault="00A80942" w:rsidP="00F85DE1">
                        <w:pPr>
                          <w:spacing w:before="70"/>
                          <w:ind w:left="146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55</w:t>
                        </w:r>
                      </w:p>
                    </w:txbxContent>
                  </v:textbox>
                </v:shape>
                <v:shape id="Textbox 13" o:spid="_x0000_s1073" type="#_x0000_t202" style="position:absolute;left:16716;top:3552;width:4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FawwAAANsAAAAPAAAAZHJzL2Rvd25yZXYueG1sRE9Na8JA&#10;EL0L/Q/LFHoR3dhC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NQ6BWsMAAADbAAAADwAA&#10;AAAAAAAAAAAAAAAHAgAAZHJzL2Rvd25yZXYueG1sUEsFBgAAAAADAAMAtwAAAPcCAAAAAA==&#10;" filled="f">
                  <v:textbox inset="0,0,0,0">
                    <w:txbxContent>
                      <w:p w14:paraId="68D3BBFD" w14:textId="77777777" w:rsidR="00F85DE1" w:rsidRDefault="00A80942" w:rsidP="00F85DE1">
                        <w:pPr>
                          <w:spacing w:before="72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80</w:t>
                        </w:r>
                      </w:p>
                    </w:txbxContent>
                  </v:textbox>
                </v:shape>
                <v:shape id="_x0000_s1074" type="#_x0000_t202" style="position:absolute;left:18583;top:13858;width:4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xkuwwAAANsAAAAPAAAAZHJzL2Rvd25yZXYueG1sRE9Na8JA&#10;EL0L/Q/LFHoR3VhK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uucZLsMAAADbAAAADwAA&#10;AAAAAAAAAAAAAAAHAgAAZHJzL2Rvd25yZXYueG1sUEsFBgAAAAADAAMAtwAAAPcCAAAAAA==&#10;" filled="f">
                  <v:textbox inset="0,0,0,0">
                    <w:txbxContent>
                      <w:p w14:paraId="2EB8C94C" w14:textId="77777777" w:rsidR="00331FA5" w:rsidRDefault="00A80942" w:rsidP="00331FA5">
                        <w:pPr>
                          <w:pStyle w:val="BodyText"/>
                          <w:spacing w:before="81"/>
                        </w:pPr>
                        <w:r>
                          <w:rPr>
                            <w:spacing w:val="-5"/>
                          </w:rPr>
                          <w:t xml:space="preserve">   </w:t>
                        </w:r>
                        <w:r w:rsidR="00F85DE1">
                          <w:rPr>
                            <w:spacing w:val="-5"/>
                          </w:rPr>
                          <w:t>78</w:t>
                        </w:r>
                      </w:p>
                      <w:p w14:paraId="020F2A2D" w14:textId="77777777" w:rsidR="00331FA5" w:rsidRDefault="00A80942" w:rsidP="00331FA5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20"/>
                            <w:tab w:val="left" w:pos="8745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value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72 is inserted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 this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tree, which node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becomes its </w:t>
                        </w:r>
                        <w:r>
                          <w:rPr>
                            <w:spacing w:val="-2"/>
                            <w:sz w:val="24"/>
                          </w:rPr>
                          <w:t>parent?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1AD1B15A" w14:textId="77777777" w:rsidR="00331FA5" w:rsidRDefault="00A80942" w:rsidP="00331FA5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18"/>
                            <w:tab w:val="left" w:pos="8745"/>
                          </w:tabs>
                          <w:spacing w:before="43"/>
                          <w:ind w:left="1318" w:hanging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value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48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inserted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 this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tree,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node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becomes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its </w:t>
                        </w:r>
                        <w:r>
                          <w:rPr>
                            <w:spacing w:val="-2"/>
                            <w:sz w:val="24"/>
                          </w:rPr>
                          <w:t>parent?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798D9B97" w14:textId="77777777" w:rsidR="00331FA5" w:rsidRDefault="00A80942" w:rsidP="00331FA5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17"/>
                            <w:tab w:val="left" w:pos="8733"/>
                          </w:tabs>
                          <w:spacing w:before="43"/>
                          <w:ind w:left="1317" w:hanging="3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 all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non-leaf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nodes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tree.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4896F527" w14:textId="77777777" w:rsidR="00331FA5" w:rsidRDefault="00A80942" w:rsidP="00331FA5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18"/>
                            <w:tab w:val="left" w:pos="8737"/>
                          </w:tabs>
                          <w:spacing w:before="41"/>
                          <w:ind w:left="1318" w:hanging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25 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deleted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 node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should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replacement </w:t>
                        </w:r>
                        <w:r>
                          <w:rPr>
                            <w:spacing w:val="-2"/>
                            <w:sz w:val="24"/>
                          </w:rPr>
                          <w:t>node?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6247B866" w14:textId="77777777" w:rsidR="00331FA5" w:rsidRDefault="00A80942" w:rsidP="00331FA5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18"/>
                            <w:tab w:val="left" w:pos="8766"/>
                          </w:tabs>
                          <w:spacing w:before="41"/>
                          <w:ind w:left="1318" w:hanging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depth 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this </w:t>
                        </w:r>
                        <w:r>
                          <w:rPr>
                            <w:spacing w:val="-4"/>
                            <w:sz w:val="24"/>
                          </w:rPr>
                          <w:t>tree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747A1C16" w14:textId="77777777" w:rsidR="00331FA5" w:rsidRDefault="00A80942" w:rsidP="00331FA5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18"/>
                            <w:tab w:val="left" w:pos="8766"/>
                          </w:tabs>
                          <w:spacing w:before="41"/>
                          <w:ind w:left="1318" w:hanging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binary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tree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0B945B93" w14:textId="77777777" w:rsidR="00F85DE1" w:rsidRDefault="00F85DE1" w:rsidP="00F85DE1">
                        <w:pPr>
                          <w:spacing w:before="72"/>
                          <w:ind w:left="146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15" o:spid="_x0000_s1075" type="#_x0000_t202" style="position:absolute;left:22050;top:8499;width:4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y1wwAAANsAAAAPAAAAZHJzL2Rvd25yZXYueG1sRE9Na8JA&#10;EL0L/Q/LFHoR3Vho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1au8tcMAAADbAAAADwAA&#10;AAAAAAAAAAAAAAAHAgAAZHJzL2Rvd25yZXYueG1sUEsFBgAAAAADAAMAtwAAAPcCAAAAAA==&#10;" filled="f">
                  <v:textbox inset="0,0,0,0">
                    <w:txbxContent>
                      <w:p w14:paraId="2462B3C5" w14:textId="77777777" w:rsidR="00F85DE1" w:rsidRDefault="00A80942" w:rsidP="00F85DE1">
                        <w:pPr>
                          <w:spacing w:before="69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89</w:t>
                        </w:r>
                      </w:p>
                    </w:txbxContent>
                  </v:textbox>
                </v:shape>
                <v:shape id="Textbox 16" o:spid="_x0000_s1076" type="#_x0000_t202" style="position:absolute;left:14811;top:8518;width:4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14:paraId="3F717EC4" w14:textId="77777777" w:rsidR="00F85DE1" w:rsidRDefault="00A80942" w:rsidP="00F85DE1">
                        <w:pPr>
                          <w:spacing w:before="73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75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31FA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9B28E0" wp14:editId="5B7BD0BF">
                <wp:simplePos x="0" y="0"/>
                <wp:positionH relativeFrom="column">
                  <wp:posOffset>1851660</wp:posOffset>
                </wp:positionH>
                <wp:positionV relativeFrom="paragraph">
                  <wp:posOffset>1372870</wp:posOffset>
                </wp:positionV>
                <wp:extent cx="243840" cy="164465"/>
                <wp:effectExtent l="0" t="0" r="22860" b="26035"/>
                <wp:wrapNone/>
                <wp:docPr id="4421991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id="Straight Connector 1" o:spid="_x0000_s1082" style="mso-wrap-distance-bottom:0;mso-wrap-distance-left:9pt;mso-wrap-distance-right:9pt;mso-wrap-distance-top:0;mso-wrap-style:square;position:absolute;visibility:visible;z-index:251710464" from="145.8pt,108.1pt" to="165pt,121.05pt" strokecolor="black" strokeweight="0.5pt">
                <v:stroke joinstyle="miter"/>
              </v:line>
            </w:pict>
          </mc:Fallback>
        </mc:AlternateContent>
      </w:r>
      <w:r w:rsidR="00331FA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041225" wp14:editId="0F38E3D2">
                <wp:simplePos x="0" y="0"/>
                <wp:positionH relativeFrom="column">
                  <wp:posOffset>1897380</wp:posOffset>
                </wp:positionH>
                <wp:positionV relativeFrom="paragraph">
                  <wp:posOffset>1541780</wp:posOffset>
                </wp:positionV>
                <wp:extent cx="428625" cy="285750"/>
                <wp:effectExtent l="0" t="0" r="0" b="0"/>
                <wp:wrapNone/>
                <wp:docPr id="169010853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6AACC6" w14:textId="77777777" w:rsidR="00331FA5" w:rsidRDefault="00A80942" w:rsidP="00331FA5">
                            <w:pPr>
                              <w:pStyle w:val="BodyText"/>
                              <w:spacing w:before="81"/>
                            </w:pPr>
                            <w:r>
                              <w:rPr>
                                <w:spacing w:val="-5"/>
                              </w:rPr>
                              <w:t xml:space="preserve"> 20</w:t>
                            </w:r>
                          </w:p>
                          <w:p w14:paraId="0F7302D3" w14:textId="77777777" w:rsidR="00331FA5" w:rsidRDefault="00A80942" w:rsidP="00331FA5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20"/>
                                <w:tab w:val="left" w:pos="8745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72 is inserted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 which 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becomes 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4A400010" w14:textId="77777777" w:rsidR="00331FA5" w:rsidRDefault="00A80942" w:rsidP="00331FA5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45"/>
                              </w:tabs>
                              <w:spacing w:before="43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48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becomes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144F547C" w14:textId="77777777" w:rsidR="00331FA5" w:rsidRDefault="00A80942" w:rsidP="00331FA5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7"/>
                                <w:tab w:val="left" w:pos="8733"/>
                              </w:tabs>
                              <w:spacing w:before="43"/>
                              <w:ind w:left="1317" w:hanging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 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non-leaf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tree.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4268D763" w14:textId="77777777" w:rsidR="00331FA5" w:rsidRDefault="00A80942" w:rsidP="00331FA5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37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25 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deleted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 node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replacement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node?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4B1BCF99" w14:textId="77777777" w:rsidR="00331FA5" w:rsidRDefault="00A80942" w:rsidP="00331FA5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depth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this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04F80A3C" w14:textId="77777777" w:rsidR="00331FA5" w:rsidRDefault="00A80942" w:rsidP="00331FA5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binary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3AAD579E" w14:textId="77777777" w:rsidR="00331FA5" w:rsidRDefault="00331FA5" w:rsidP="00331FA5">
                            <w:pPr>
                              <w:spacing w:before="72"/>
                              <w:ind w:left="146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8041225" id="Textbox 14" o:spid="_x0000_s1077" type="#_x0000_t202" style="position:absolute;margin-left:149.4pt;margin-top:121.4pt;width:33.7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" filled="f">
                <v:textbox inset="0,0,0,0">
                  <w:txbxContent>
                    <w:p w14:paraId="586AACC6" w14:textId="77777777" w:rsidR="00331FA5" w:rsidRDefault="00A80942" w:rsidP="00331FA5">
                      <w:pPr>
                        <w:pStyle w:val="BodyText"/>
                        <w:spacing w:before="81"/>
                      </w:pPr>
                      <w:r>
                        <w:rPr>
                          <w:spacing w:val="-5"/>
                        </w:rPr>
                        <w:t xml:space="preserve"> 20</w:t>
                      </w:r>
                    </w:p>
                    <w:p w14:paraId="0F7302D3" w14:textId="77777777" w:rsidR="00331FA5" w:rsidRDefault="00A80942" w:rsidP="00331FA5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20"/>
                          <w:tab w:val="left" w:pos="8745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72 is inserted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 which 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becomes 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4A400010" w14:textId="77777777" w:rsidR="00331FA5" w:rsidRDefault="00A80942" w:rsidP="00331FA5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45"/>
                        </w:tabs>
                        <w:spacing w:before="43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48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inserted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becomes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144F547C" w14:textId="77777777" w:rsidR="00331FA5" w:rsidRDefault="00A80942" w:rsidP="00331FA5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7"/>
                          <w:tab w:val="left" w:pos="8733"/>
                        </w:tabs>
                        <w:spacing w:before="43"/>
                        <w:ind w:left="1317" w:hanging="35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List all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non-leaf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tree.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4268D763" w14:textId="77777777" w:rsidR="00331FA5" w:rsidRDefault="00A80942" w:rsidP="00331FA5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37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25 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deleted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 node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should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its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replacement </w:t>
                      </w:r>
                      <w:r>
                        <w:rPr>
                          <w:spacing w:val="-2"/>
                          <w:sz w:val="24"/>
                        </w:rPr>
                        <w:t>node?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4B1BCF99" w14:textId="77777777" w:rsidR="00331FA5" w:rsidRDefault="00A80942" w:rsidP="00331FA5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Find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depth of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this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04F80A3C" w14:textId="77777777" w:rsidR="00331FA5" w:rsidRDefault="00A80942" w:rsidP="00331FA5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complete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binary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3AAD579E" w14:textId="77777777" w:rsidR="00331FA5" w:rsidRDefault="00331FA5" w:rsidP="00331FA5">
                      <w:pPr>
                        <w:spacing w:before="72"/>
                        <w:ind w:left="146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BC85CB" w14:textId="77777777" w:rsidR="007275FF" w:rsidRPr="00F85DE1" w:rsidRDefault="007275FF" w:rsidP="00F85DE1">
      <w:pPr>
        <w:pStyle w:val="ListParagraph"/>
        <w:tabs>
          <w:tab w:val="left" w:pos="881"/>
        </w:tabs>
        <w:ind w:left="720" w:firstLine="0"/>
        <w:rPr>
          <w:sz w:val="24"/>
        </w:rPr>
      </w:pPr>
    </w:p>
    <w:p w14:paraId="1C657E50" w14:textId="77777777" w:rsidR="00331FA5" w:rsidRDefault="00331FA5" w:rsidP="00331FA5">
      <w:pPr>
        <w:pStyle w:val="BodyText"/>
        <w:spacing w:before="81"/>
      </w:pPr>
    </w:p>
    <w:p w14:paraId="7CAB7410" w14:textId="77777777" w:rsidR="00331FA5" w:rsidRDefault="00A80942" w:rsidP="00B13A2E">
      <w:pPr>
        <w:pStyle w:val="ListParagraph"/>
        <w:numPr>
          <w:ilvl w:val="1"/>
          <w:numId w:val="3"/>
        </w:numPr>
        <w:tabs>
          <w:tab w:val="left" w:pos="1320"/>
          <w:tab w:val="left" w:pos="8745"/>
        </w:tabs>
        <w:ind w:hanging="450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72 is inserted</w:t>
      </w:r>
      <w:r>
        <w:rPr>
          <w:spacing w:val="1"/>
          <w:sz w:val="24"/>
        </w:rPr>
        <w:t xml:space="preserve"> </w:t>
      </w:r>
      <w:r>
        <w:rPr>
          <w:sz w:val="24"/>
        </w:rPr>
        <w:t>into this</w:t>
      </w:r>
      <w:r>
        <w:rPr>
          <w:spacing w:val="-3"/>
          <w:sz w:val="24"/>
        </w:rPr>
        <w:t xml:space="preserve"> </w:t>
      </w:r>
      <w:r>
        <w:rPr>
          <w:sz w:val="24"/>
        </w:rPr>
        <w:t>tree, which node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becomes its </w:t>
      </w:r>
      <w:r>
        <w:rPr>
          <w:spacing w:val="-2"/>
          <w:sz w:val="24"/>
        </w:rPr>
        <w:t>parent?</w:t>
      </w:r>
      <w:r>
        <w:rPr>
          <w:sz w:val="24"/>
        </w:rPr>
        <w:tab/>
        <w:t>(1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mark)</w:t>
      </w:r>
    </w:p>
    <w:p w14:paraId="58908212" w14:textId="77777777" w:rsidR="00331FA5" w:rsidRDefault="00A80942" w:rsidP="00DA3E52">
      <w:pPr>
        <w:pStyle w:val="ListParagraph"/>
        <w:numPr>
          <w:ilvl w:val="1"/>
          <w:numId w:val="3"/>
        </w:numPr>
        <w:tabs>
          <w:tab w:val="left" w:pos="1318"/>
          <w:tab w:val="left" w:pos="8745"/>
        </w:tabs>
        <w:spacing w:before="43"/>
        <w:ind w:left="1318" w:hanging="358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48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inserted</w:t>
      </w:r>
      <w:r>
        <w:rPr>
          <w:spacing w:val="-1"/>
          <w:sz w:val="24"/>
        </w:rPr>
        <w:t xml:space="preserve"> </w:t>
      </w:r>
      <w:r>
        <w:rPr>
          <w:sz w:val="24"/>
        </w:rPr>
        <w:t>into this</w:t>
      </w:r>
      <w:r>
        <w:rPr>
          <w:spacing w:val="-1"/>
          <w:sz w:val="24"/>
        </w:rPr>
        <w:t xml:space="preserve"> </w:t>
      </w:r>
      <w:r>
        <w:rPr>
          <w:sz w:val="24"/>
        </w:rPr>
        <w:t>tree,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its </w:t>
      </w:r>
      <w:r>
        <w:rPr>
          <w:spacing w:val="-2"/>
          <w:sz w:val="24"/>
        </w:rPr>
        <w:t>parent?</w:t>
      </w:r>
      <w:r>
        <w:rPr>
          <w:sz w:val="24"/>
        </w:rPr>
        <w:tab/>
        <w:t>(1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mark)</w:t>
      </w:r>
    </w:p>
    <w:p w14:paraId="3ADADAE9" w14:textId="77777777" w:rsidR="00331FA5" w:rsidRDefault="00A80942" w:rsidP="00DA3E52">
      <w:pPr>
        <w:pStyle w:val="ListParagraph"/>
        <w:numPr>
          <w:ilvl w:val="1"/>
          <w:numId w:val="3"/>
        </w:numPr>
        <w:tabs>
          <w:tab w:val="left" w:pos="1317"/>
          <w:tab w:val="left" w:pos="8733"/>
        </w:tabs>
        <w:spacing w:before="43"/>
        <w:ind w:left="1317" w:hanging="357"/>
        <w:rPr>
          <w:sz w:val="24"/>
        </w:rPr>
      </w:pPr>
      <w:r>
        <w:rPr>
          <w:sz w:val="24"/>
        </w:rPr>
        <w:t>List all</w:t>
      </w:r>
      <w:r>
        <w:rPr>
          <w:spacing w:val="-1"/>
          <w:sz w:val="24"/>
        </w:rPr>
        <w:t xml:space="preserve"> </w:t>
      </w:r>
      <w:r>
        <w:rPr>
          <w:sz w:val="24"/>
        </w:rPr>
        <w:t>non-leaf</w:t>
      </w:r>
      <w:r>
        <w:rPr>
          <w:spacing w:val="-4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tree.</w:t>
      </w:r>
      <w:r>
        <w:rPr>
          <w:sz w:val="24"/>
        </w:rPr>
        <w:tab/>
        <w:t>(1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mark)</w:t>
      </w:r>
    </w:p>
    <w:p w14:paraId="790CE579" w14:textId="77777777" w:rsidR="00331FA5" w:rsidRDefault="00A80942" w:rsidP="00DA3E52">
      <w:pPr>
        <w:pStyle w:val="ListParagraph"/>
        <w:numPr>
          <w:ilvl w:val="1"/>
          <w:numId w:val="3"/>
        </w:numPr>
        <w:tabs>
          <w:tab w:val="left" w:pos="1318"/>
          <w:tab w:val="left" w:pos="8766"/>
        </w:tabs>
        <w:spacing w:before="41"/>
        <w:ind w:left="1318" w:hanging="358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depth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4"/>
          <w:sz w:val="24"/>
        </w:rPr>
        <w:t>tree</w:t>
      </w:r>
      <w:r>
        <w:rPr>
          <w:sz w:val="24"/>
        </w:rPr>
        <w:tab/>
        <w:t>(1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mark)</w:t>
      </w:r>
    </w:p>
    <w:p w14:paraId="7ECC4212" w14:textId="77777777" w:rsidR="00331FA5" w:rsidRPr="00E6640D" w:rsidRDefault="00A80942" w:rsidP="00DA3E52">
      <w:pPr>
        <w:pStyle w:val="ListParagraph"/>
        <w:numPr>
          <w:ilvl w:val="1"/>
          <w:numId w:val="3"/>
        </w:numPr>
        <w:tabs>
          <w:tab w:val="left" w:pos="1318"/>
          <w:tab w:val="left" w:pos="8766"/>
        </w:tabs>
        <w:spacing w:before="41"/>
        <w:ind w:left="1318" w:hanging="358"/>
        <w:rPr>
          <w:sz w:val="24"/>
        </w:rPr>
      </w:pP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tree</w:t>
      </w:r>
      <w:r>
        <w:rPr>
          <w:sz w:val="24"/>
        </w:rPr>
        <w:tab/>
        <w:t>(1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mark)</w:t>
      </w:r>
    </w:p>
    <w:p w14:paraId="7D0FBB20" w14:textId="77777777" w:rsidR="00E6640D" w:rsidRDefault="00E6640D" w:rsidP="00E6640D">
      <w:pPr>
        <w:pStyle w:val="ListParagraph"/>
        <w:tabs>
          <w:tab w:val="left" w:pos="1318"/>
          <w:tab w:val="left" w:pos="8766"/>
        </w:tabs>
        <w:spacing w:before="41"/>
        <w:ind w:left="1318" w:firstLine="0"/>
        <w:rPr>
          <w:sz w:val="24"/>
        </w:rPr>
      </w:pPr>
    </w:p>
    <w:p w14:paraId="5F8AADF0" w14:textId="77777777" w:rsidR="007275FF" w:rsidRDefault="00A80942" w:rsidP="00C95730">
      <w:pPr>
        <w:tabs>
          <w:tab w:val="left" w:pos="881"/>
        </w:tabs>
        <w:rPr>
          <w:sz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88A29E" wp14:editId="58D34B22">
                <wp:simplePos x="0" y="0"/>
                <wp:positionH relativeFrom="page">
                  <wp:posOffset>1849755</wp:posOffset>
                </wp:positionH>
                <wp:positionV relativeFrom="paragraph">
                  <wp:posOffset>142240</wp:posOffset>
                </wp:positionV>
                <wp:extent cx="4122420" cy="2529840"/>
                <wp:effectExtent l="0" t="0" r="11430" b="22860"/>
                <wp:wrapNone/>
                <wp:docPr id="15221039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252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rect id="Rectangle 10" o:spid="_x0000_s1084" style="width:324.6pt;height:199.2pt;margin-top:11.2pt;margin-left:145.65pt;mso-position-horizontal-relative:page;mso-wrap-distance-bottom:0;mso-wrap-distance-left:9pt;mso-wrap-distance-right:9pt;mso-wrap-distance-top:0;mso-wrap-style:square;position:absolute;v-text-anchor:middle;visibility:visible;z-index:251659264" fillcolor="white" strokecolor="#70ad47" strokeweight="1pt"/>
            </w:pict>
          </mc:Fallback>
        </mc:AlternateContent>
      </w:r>
      <w:r w:rsidR="003408D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F638FC" wp14:editId="4CF4E906">
                <wp:simplePos x="0" y="0"/>
                <wp:positionH relativeFrom="column">
                  <wp:posOffset>2773680</wp:posOffset>
                </wp:positionH>
                <wp:positionV relativeFrom="paragraph">
                  <wp:posOffset>1891030</wp:posOffset>
                </wp:positionV>
                <wp:extent cx="228600" cy="201930"/>
                <wp:effectExtent l="0" t="0" r="19050" b="26670"/>
                <wp:wrapNone/>
                <wp:docPr id="10432668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id="Straight Connector 5" o:spid="_x0000_s1085" style="mso-wrap-distance-bottom:0;mso-wrap-distance-left:9pt;mso-wrap-distance-right:9pt;mso-wrap-distance-top:0;mso-wrap-style:square;position:absolute;visibility:visible;z-index:251730944" from="218.4pt,148.9pt" to="236.4pt,164.8pt" strokecolor="black" strokeweight="0.5pt">
                <v:stroke joinstyle="miter"/>
              </v:line>
            </w:pict>
          </mc:Fallback>
        </mc:AlternateContent>
      </w:r>
      <w:r w:rsidR="003408D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C5DF9" wp14:editId="0BCE0EA6">
                <wp:simplePos x="0" y="0"/>
                <wp:positionH relativeFrom="column">
                  <wp:posOffset>3954780</wp:posOffset>
                </wp:positionH>
                <wp:positionV relativeFrom="paragraph">
                  <wp:posOffset>1353820</wp:posOffset>
                </wp:positionV>
                <wp:extent cx="236220" cy="281940"/>
                <wp:effectExtent l="0" t="0" r="30480" b="22860"/>
                <wp:wrapNone/>
                <wp:docPr id="15380591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id="Straight Connector 4" o:spid="_x0000_s1086" style="mso-wrap-distance-bottom:0;mso-wrap-distance-left:9pt;mso-wrap-distance-right:9pt;mso-wrap-distance-top:0;mso-wrap-style:square;position:absolute;visibility:visible;z-index:251724800" from="311.4pt,106.6pt" to="330pt,128.8pt" strokecolor="black" strokeweight="0.5pt">
                <v:stroke joinstyle="miter"/>
              </v:line>
            </w:pict>
          </mc:Fallback>
        </mc:AlternateContent>
      </w:r>
      <w:r w:rsidR="003408D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4AD13" wp14:editId="6340A9A3">
                <wp:simplePos x="0" y="0"/>
                <wp:positionH relativeFrom="column">
                  <wp:posOffset>3962400</wp:posOffset>
                </wp:positionH>
                <wp:positionV relativeFrom="paragraph">
                  <wp:posOffset>1369060</wp:posOffset>
                </wp:positionV>
                <wp:extent cx="762000" cy="236220"/>
                <wp:effectExtent l="0" t="0" r="19050" b="30480"/>
                <wp:wrapNone/>
                <wp:docPr id="16923272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id="Straight Connector 3" o:spid="_x0000_s1087" style="mso-wrap-distance-bottom:0;mso-wrap-distance-left:9pt;mso-wrap-distance-right:9pt;mso-wrap-distance-top:0;mso-wrap-style:square;position:absolute;visibility:visible;z-index:251722752" from="312pt,107.8pt" to="372pt,126.4pt" strokecolor="black" strokeweight="0.5pt">
                <v:stroke joinstyle="miter"/>
              </v:line>
            </w:pict>
          </mc:Fallback>
        </mc:AlternateContent>
      </w:r>
      <w:r w:rsidR="003408D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B8B63F" wp14:editId="4334552B">
                <wp:simplePos x="0" y="0"/>
                <wp:positionH relativeFrom="column">
                  <wp:posOffset>4549140</wp:posOffset>
                </wp:positionH>
                <wp:positionV relativeFrom="paragraph">
                  <wp:posOffset>1638935</wp:posOffset>
                </wp:positionV>
                <wp:extent cx="428625" cy="285750"/>
                <wp:effectExtent l="0" t="0" r="0" b="0"/>
                <wp:wrapNone/>
                <wp:docPr id="1161776921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939A7E" w14:textId="77777777" w:rsidR="003408D4" w:rsidRDefault="00A80942" w:rsidP="003408D4">
                            <w:pPr>
                              <w:pStyle w:val="BodyText"/>
                              <w:spacing w:before="81"/>
                            </w:pPr>
                            <w:r>
                              <w:rPr>
                                <w:spacing w:val="-5"/>
                              </w:rPr>
                              <w:t xml:space="preserve">   92</w:t>
                            </w:r>
                          </w:p>
                          <w:p w14:paraId="0E9AB7BB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20"/>
                                <w:tab w:val="left" w:pos="8745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72 is inserted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 which 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becomes 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6087403F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45"/>
                              </w:tabs>
                              <w:spacing w:before="43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48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becomes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3FB89D62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7"/>
                                <w:tab w:val="left" w:pos="8733"/>
                              </w:tabs>
                              <w:spacing w:before="43"/>
                              <w:ind w:left="1317" w:hanging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 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non-leaf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tree.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287A930B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37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25 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deleted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 node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replacement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node?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0167C9B1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depth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this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05B143BA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binary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7C7FE16D" w14:textId="77777777" w:rsidR="003408D4" w:rsidRDefault="003408D4" w:rsidP="003408D4">
                            <w:pPr>
                              <w:spacing w:before="72"/>
                              <w:ind w:left="146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B63F" id="_x0000_s1078" type="#_x0000_t202" style="position:absolute;margin-left:358.2pt;margin-top:129.05pt;width:33.75pt;height:22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" filled="f">
                <v:textbox inset="0,0,0,0">
                  <w:txbxContent>
                    <w:p w14:paraId="59939A7E" w14:textId="77777777" w:rsidR="003408D4" w:rsidRDefault="00A80942" w:rsidP="003408D4">
                      <w:pPr>
                        <w:pStyle w:val="BodyText"/>
                        <w:spacing w:before="81"/>
                      </w:pPr>
                      <w:r>
                        <w:rPr>
                          <w:spacing w:val="-5"/>
                        </w:rPr>
                        <w:t xml:space="preserve">   92</w:t>
                      </w:r>
                    </w:p>
                    <w:p w14:paraId="0E9AB7BB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20"/>
                          <w:tab w:val="left" w:pos="8745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72 is inserted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 which 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becomes 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6087403F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45"/>
                        </w:tabs>
                        <w:spacing w:before="43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48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inserted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becomes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3FB89D62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7"/>
                          <w:tab w:val="left" w:pos="8733"/>
                        </w:tabs>
                        <w:spacing w:before="43"/>
                        <w:ind w:left="1317" w:hanging="35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List all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non-leaf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tree.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287A930B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37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25 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deleted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 node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should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its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replacement </w:t>
                      </w:r>
                      <w:r>
                        <w:rPr>
                          <w:spacing w:val="-2"/>
                          <w:sz w:val="24"/>
                        </w:rPr>
                        <w:t>node?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0167C9B1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Find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depth of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this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05B143BA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complete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binary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7C7FE16D" w14:textId="77777777" w:rsidR="003408D4" w:rsidRDefault="003408D4" w:rsidP="003408D4">
                      <w:pPr>
                        <w:spacing w:before="72"/>
                        <w:ind w:left="146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B43AFF" wp14:editId="22482374">
                <wp:simplePos x="0" y="0"/>
                <wp:positionH relativeFrom="column">
                  <wp:posOffset>4000500</wp:posOffset>
                </wp:positionH>
                <wp:positionV relativeFrom="paragraph">
                  <wp:posOffset>1652905</wp:posOffset>
                </wp:positionV>
                <wp:extent cx="428625" cy="285750"/>
                <wp:effectExtent l="0" t="0" r="0" b="0"/>
                <wp:wrapNone/>
                <wp:docPr id="114610550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19A920" w14:textId="77777777" w:rsidR="003408D4" w:rsidRDefault="00A80942" w:rsidP="003408D4">
                            <w:pPr>
                              <w:pStyle w:val="BodyText"/>
                              <w:spacing w:before="81"/>
                            </w:pPr>
                            <w:r>
                              <w:rPr>
                                <w:spacing w:val="-5"/>
                              </w:rPr>
                              <w:t xml:space="preserve">   78</w:t>
                            </w:r>
                          </w:p>
                          <w:p w14:paraId="487A03F2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20"/>
                                <w:tab w:val="left" w:pos="8745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72 is inserted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 which 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becomes 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0BF63428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45"/>
                              </w:tabs>
                              <w:spacing w:before="43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48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becomes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7F3BA2D1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7"/>
                                <w:tab w:val="left" w:pos="8733"/>
                              </w:tabs>
                              <w:spacing w:before="43"/>
                              <w:ind w:left="1317" w:hanging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 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non-leaf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tree.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2DE22649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37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25 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deleted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 node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replacement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node?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57E389D2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depth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this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4F2B2C2F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binary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464ADA52" w14:textId="77777777" w:rsidR="003408D4" w:rsidRDefault="003408D4" w:rsidP="003408D4">
                            <w:pPr>
                              <w:spacing w:before="72"/>
                              <w:ind w:left="146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9B43AFF" id="_x0000_s1079" type="#_x0000_t202" style="position:absolute;margin-left:315pt;margin-top:130.15pt;width:33.75pt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" filled="f">
                <v:textbox inset="0,0,0,0">
                  <w:txbxContent>
                    <w:p w14:paraId="5919A920" w14:textId="77777777" w:rsidR="003408D4" w:rsidRDefault="00A80942" w:rsidP="003408D4">
                      <w:pPr>
                        <w:pStyle w:val="BodyText"/>
                        <w:spacing w:before="81"/>
                      </w:pPr>
                      <w:r>
                        <w:rPr>
                          <w:spacing w:val="-5"/>
                        </w:rPr>
                        <w:t xml:space="preserve">   78</w:t>
                      </w:r>
                    </w:p>
                    <w:p w14:paraId="487A03F2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20"/>
                          <w:tab w:val="left" w:pos="8745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72 is inserted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 which 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becomes 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0BF63428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45"/>
                        </w:tabs>
                        <w:spacing w:before="43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48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inserted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becomes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7F3BA2D1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7"/>
                          <w:tab w:val="left" w:pos="8733"/>
                        </w:tabs>
                        <w:spacing w:before="43"/>
                        <w:ind w:left="1317" w:hanging="35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List all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non-leaf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tree.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2DE22649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37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25 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deleted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 node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should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its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replacement </w:t>
                      </w:r>
                      <w:r>
                        <w:rPr>
                          <w:spacing w:val="-2"/>
                          <w:sz w:val="24"/>
                        </w:rPr>
                        <w:t>node?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57E389D2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Find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depth of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this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4F2B2C2F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complete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binary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464ADA52" w14:textId="77777777" w:rsidR="003408D4" w:rsidRDefault="003408D4" w:rsidP="003408D4">
                      <w:pPr>
                        <w:spacing w:before="72"/>
                        <w:ind w:left="146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4484D250" wp14:editId="3685113E">
                <wp:simplePos x="0" y="0"/>
                <wp:positionH relativeFrom="page">
                  <wp:posOffset>2819400</wp:posOffset>
                </wp:positionH>
                <wp:positionV relativeFrom="paragraph">
                  <wp:posOffset>241300</wp:posOffset>
                </wp:positionV>
                <wp:extent cx="2085975" cy="1666875"/>
                <wp:effectExtent l="0" t="0" r="28575" b="28575"/>
                <wp:wrapTopAndBottom/>
                <wp:docPr id="1828681863" name="Group 1828681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666875"/>
                          <a:chOff x="547687" y="4762"/>
                          <a:chExt cx="2085975" cy="1666875"/>
                        </a:xfrm>
                      </wpg:grpSpPr>
                      <wps:wsp>
                        <wps:cNvPr id="534310268" name="Graphic 8"/>
                        <wps:cNvSpPr/>
                        <wps:spPr>
                          <a:xfrm>
                            <a:off x="927417" y="291782"/>
                            <a:ext cx="1477645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063625">
                                <a:moveTo>
                                  <a:pt x="1001395" y="361950"/>
                                </a:moveTo>
                                <a:lnTo>
                                  <a:pt x="1477645" y="561975"/>
                                </a:lnTo>
                              </a:path>
                              <a:path w="1477645" h="1063625">
                                <a:moveTo>
                                  <a:pt x="1001395" y="371475"/>
                                </a:moveTo>
                                <a:lnTo>
                                  <a:pt x="715645" y="581025"/>
                                </a:lnTo>
                              </a:path>
                              <a:path w="1477645" h="1063625">
                                <a:moveTo>
                                  <a:pt x="730885" y="854075"/>
                                </a:moveTo>
                                <a:lnTo>
                                  <a:pt x="1159510" y="1063625"/>
                                </a:lnTo>
                              </a:path>
                              <a:path w="1477645" h="1063625">
                                <a:moveTo>
                                  <a:pt x="274955" y="0"/>
                                </a:moveTo>
                                <a:lnTo>
                                  <a:pt x="0" y="67944"/>
                                </a:lnTo>
                              </a:path>
                              <a:path w="1477645" h="1063625">
                                <a:moveTo>
                                  <a:pt x="526414" y="9525"/>
                                </a:moveTo>
                                <a:lnTo>
                                  <a:pt x="972185" y="6794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4560396" name="Textbox 11"/>
                        <wps:cNvSpPr txBox="1"/>
                        <wps:spPr>
                          <a:xfrm>
                            <a:off x="547687" y="345122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0D8039" w14:textId="77777777" w:rsidR="003408D4" w:rsidRDefault="00A80942" w:rsidP="003408D4">
                              <w:pPr>
                                <w:spacing w:before="72"/>
                                <w:ind w:left="1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261464465" name="Textbox 12"/>
                        <wps:cNvSpPr txBox="1"/>
                        <wps:spPr>
                          <a:xfrm>
                            <a:off x="1134427" y="4762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EEA0B44" w14:textId="77777777" w:rsidR="003408D4" w:rsidRDefault="00A80942" w:rsidP="003408D4">
                              <w:pPr>
                                <w:spacing w:before="70"/>
                                <w:ind w:left="1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959719488" name="Textbox 13"/>
                        <wps:cNvSpPr txBox="1"/>
                        <wps:spPr>
                          <a:xfrm>
                            <a:off x="1671637" y="355282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53F160" w14:textId="77777777" w:rsidR="003408D4" w:rsidRDefault="00A80942" w:rsidP="003408D4">
                              <w:pPr>
                                <w:spacing w:before="72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269282891" name="Textbox 14"/>
                        <wps:cNvSpPr txBox="1"/>
                        <wps:spPr>
                          <a:xfrm>
                            <a:off x="1858327" y="1385887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9EF994" w14:textId="77777777" w:rsidR="003408D4" w:rsidRDefault="00A80942" w:rsidP="003408D4">
                              <w:pPr>
                                <w:pStyle w:val="BodyText"/>
                                <w:spacing w:before="81"/>
                              </w:pPr>
                              <w:r>
                                <w:rPr>
                                  <w:spacing w:val="-5"/>
                                </w:rPr>
                                <w:t xml:space="preserve">   60</w:t>
                              </w:r>
                            </w:p>
                            <w:p w14:paraId="1CD9A478" w14:textId="77777777" w:rsidR="003408D4" w:rsidRDefault="00A80942" w:rsidP="003408D4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20"/>
                                  <w:tab w:val="left" w:pos="8745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72 is inserted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 this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tree, which node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becomes its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parent?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64875341" w14:textId="77777777" w:rsidR="003408D4" w:rsidRDefault="00A80942" w:rsidP="003408D4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18"/>
                                  <w:tab w:val="left" w:pos="8745"/>
                                </w:tabs>
                                <w:spacing w:before="43"/>
                                <w:ind w:left="1318" w:hanging="3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48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inserted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 this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tree,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node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becomes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its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parent?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3691BF47" w14:textId="77777777" w:rsidR="003408D4" w:rsidRDefault="00A80942" w:rsidP="003408D4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17"/>
                                  <w:tab w:val="left" w:pos="8733"/>
                                </w:tabs>
                                <w:spacing w:before="43"/>
                                <w:ind w:left="1317" w:hanging="3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List all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non-leaf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nodes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tree.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1063D865" w14:textId="77777777" w:rsidR="003408D4" w:rsidRDefault="00A80942" w:rsidP="003408D4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18"/>
                                  <w:tab w:val="left" w:pos="8737"/>
                                </w:tabs>
                                <w:spacing w:before="41"/>
                                <w:ind w:left="1318" w:hanging="3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node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25 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deleted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 node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should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replacement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node?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617146BF" w14:textId="77777777" w:rsidR="003408D4" w:rsidRDefault="00A80942" w:rsidP="003408D4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18"/>
                                  <w:tab w:val="left" w:pos="8766"/>
                                </w:tabs>
                                <w:spacing w:before="41"/>
                                <w:ind w:left="1318" w:hanging="3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depth 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this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tree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51B40618" w14:textId="77777777" w:rsidR="003408D4" w:rsidRDefault="00A80942" w:rsidP="003408D4">
                              <w:pPr>
                                <w:pStyle w:val="ListParagraph"/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val="left" w:pos="1318"/>
                                  <w:tab w:val="left" w:pos="8766"/>
                                </w:tabs>
                                <w:spacing w:before="41"/>
                                <w:ind w:left="1318" w:hanging="3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binary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tree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(1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mark)</w:t>
                              </w:r>
                            </w:p>
                            <w:p w14:paraId="025AB877" w14:textId="77777777" w:rsidR="003408D4" w:rsidRDefault="003408D4" w:rsidP="003408D4">
                              <w:pPr>
                                <w:spacing w:before="72"/>
                                <w:ind w:left="146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100379182" name="Textbox 15"/>
                        <wps:cNvSpPr txBox="1"/>
                        <wps:spPr>
                          <a:xfrm>
                            <a:off x="2205037" y="849947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F52347" w14:textId="77777777" w:rsidR="003408D4" w:rsidRDefault="00A80942" w:rsidP="003408D4">
                              <w:pPr>
                                <w:spacing w:before="69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317852504" name="Textbox 16"/>
                        <wps:cNvSpPr txBox="1"/>
                        <wps:spPr>
                          <a:xfrm>
                            <a:off x="1481137" y="851852"/>
                            <a:ext cx="428625" cy="285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2CA353" w14:textId="77777777" w:rsidR="003408D4" w:rsidRDefault="00A80942" w:rsidP="003408D4">
                              <w:pPr>
                                <w:spacing w:before="73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4D250" id="Group 1828681863" o:spid="_x0000_s1080" style="position:absolute;margin-left:222pt;margin-top:19pt;width:164.25pt;height:131.25pt;z-index:-251603968;mso-wrap-distance-left:0;mso-wrap-distance-right:0;mso-position-horizontal-relative:page;mso-width-relative:margin;mso-height-relative:margin" coordorigin="5476,47" coordsize="20859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">
                <v:shape id="Graphic 8" o:spid="_x0000_s1081" style="position:absolute;left:9274;top:2917;width:14776;height:10637;visibility:visible;mso-wrap-style:square;v-text-anchor:top" coordsize="1477645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" path="m1001395,361950r476250,200025em1001395,371475l715645,581025em730885,854075r428625,209550em274955,l,67944em526414,9525l972185,67944e" filled="f" strokeweight=".5pt">
                  <v:path arrowok="t"/>
                </v:shape>
                <v:shape id="Textbox 11" o:spid="_x0000_s1082" type="#_x0000_t202" style="position:absolute;left:5476;top:3451;width:428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" filled="f">
                  <v:textbox inset="0,0,0,0">
                    <w:txbxContent>
                      <w:p w14:paraId="470D8039" w14:textId="77777777" w:rsidR="003408D4" w:rsidRDefault="00A80942" w:rsidP="003408D4">
                        <w:pPr>
                          <w:spacing w:before="72"/>
                          <w:ind w:left="146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26</w:t>
                        </w:r>
                      </w:p>
                    </w:txbxContent>
                  </v:textbox>
                </v:shape>
                <v:shape id="Textbox 12" o:spid="_x0000_s1083" type="#_x0000_t202" style="position:absolute;left:11344;top:47;width:4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" filled="f">
                  <v:textbox inset="0,0,0,0">
                    <w:txbxContent>
                      <w:p w14:paraId="5EEA0B44" w14:textId="77777777" w:rsidR="003408D4" w:rsidRDefault="00A80942" w:rsidP="003408D4">
                        <w:pPr>
                          <w:spacing w:before="70"/>
                          <w:ind w:left="146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38</w:t>
                        </w:r>
                      </w:p>
                    </w:txbxContent>
                  </v:textbox>
                </v:shape>
                <v:shape id="Textbox 13" o:spid="_x0000_s1084" type="#_x0000_t202" style="position:absolute;left:16716;top:3552;width:4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" filled="f">
                  <v:textbox inset="0,0,0,0">
                    <w:txbxContent>
                      <w:p w14:paraId="6253F160" w14:textId="77777777" w:rsidR="003408D4" w:rsidRDefault="00A80942" w:rsidP="003408D4">
                        <w:pPr>
                          <w:spacing w:before="72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72</w:t>
                        </w:r>
                      </w:p>
                    </w:txbxContent>
                  </v:textbox>
                </v:shape>
                <v:shape id="_x0000_s1085" type="#_x0000_t202" style="position:absolute;left:18583;top:13858;width:4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" filled="f">
                  <v:textbox inset="0,0,0,0">
                    <w:txbxContent>
                      <w:p w14:paraId="7B9EF994" w14:textId="77777777" w:rsidR="003408D4" w:rsidRDefault="00A80942" w:rsidP="003408D4">
                        <w:pPr>
                          <w:pStyle w:val="BodyText"/>
                          <w:spacing w:before="81"/>
                        </w:pPr>
                        <w:r>
                          <w:rPr>
                            <w:spacing w:val="-5"/>
                          </w:rPr>
                          <w:t xml:space="preserve">   60</w:t>
                        </w:r>
                      </w:p>
                      <w:p w14:paraId="1CD9A478" w14:textId="77777777" w:rsidR="003408D4" w:rsidRDefault="00A80942" w:rsidP="003408D4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20"/>
                            <w:tab w:val="left" w:pos="8745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value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72 is inserted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 this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tree, which node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becomes its </w:t>
                        </w:r>
                        <w:r>
                          <w:rPr>
                            <w:spacing w:val="-2"/>
                            <w:sz w:val="24"/>
                          </w:rPr>
                          <w:t>parent?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64875341" w14:textId="77777777" w:rsidR="003408D4" w:rsidRDefault="00A80942" w:rsidP="003408D4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18"/>
                            <w:tab w:val="left" w:pos="8745"/>
                          </w:tabs>
                          <w:spacing w:before="43"/>
                          <w:ind w:left="1318" w:hanging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value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48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inserted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 this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tree,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node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becomes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its </w:t>
                        </w:r>
                        <w:r>
                          <w:rPr>
                            <w:spacing w:val="-2"/>
                            <w:sz w:val="24"/>
                          </w:rPr>
                          <w:t>parent?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3691BF47" w14:textId="77777777" w:rsidR="003408D4" w:rsidRDefault="00A80942" w:rsidP="003408D4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17"/>
                            <w:tab w:val="left" w:pos="8733"/>
                          </w:tabs>
                          <w:spacing w:before="43"/>
                          <w:ind w:left="1317" w:hanging="3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 all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non-leaf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nodes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tree.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1063D865" w14:textId="77777777" w:rsidR="003408D4" w:rsidRDefault="00A80942" w:rsidP="003408D4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18"/>
                            <w:tab w:val="left" w:pos="8737"/>
                          </w:tabs>
                          <w:spacing w:before="41"/>
                          <w:ind w:left="1318" w:hanging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25 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deleted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 node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should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replacement </w:t>
                        </w:r>
                        <w:r>
                          <w:rPr>
                            <w:spacing w:val="-2"/>
                            <w:sz w:val="24"/>
                          </w:rPr>
                          <w:t>node?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617146BF" w14:textId="77777777" w:rsidR="003408D4" w:rsidRDefault="00A80942" w:rsidP="003408D4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18"/>
                            <w:tab w:val="left" w:pos="8766"/>
                          </w:tabs>
                          <w:spacing w:before="41"/>
                          <w:ind w:left="1318" w:hanging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depth 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this </w:t>
                        </w:r>
                        <w:r>
                          <w:rPr>
                            <w:spacing w:val="-4"/>
                            <w:sz w:val="24"/>
                          </w:rPr>
                          <w:t>tree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51B40618" w14:textId="77777777" w:rsidR="003408D4" w:rsidRDefault="00A80942" w:rsidP="003408D4">
                        <w:pPr>
                          <w:pStyle w:val="ListParagraph"/>
                          <w:numPr>
                            <w:ilvl w:val="1"/>
                            <w:numId w:val="25"/>
                          </w:numPr>
                          <w:tabs>
                            <w:tab w:val="left" w:pos="1318"/>
                            <w:tab w:val="left" w:pos="8766"/>
                          </w:tabs>
                          <w:spacing w:before="41"/>
                          <w:ind w:left="1318" w:hanging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binary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tree</w:t>
                        </w:r>
                        <w:r>
                          <w:rPr>
                            <w:sz w:val="24"/>
                          </w:rPr>
                          <w:tab/>
                          <w:t>(1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mark)</w:t>
                        </w:r>
                      </w:p>
                      <w:p w14:paraId="025AB877" w14:textId="77777777" w:rsidR="003408D4" w:rsidRDefault="003408D4" w:rsidP="003408D4">
                        <w:pPr>
                          <w:spacing w:before="72"/>
                          <w:ind w:left="146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15" o:spid="_x0000_s1086" type="#_x0000_t202" style="position:absolute;left:22050;top:8499;width:4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" filled="f">
                  <v:textbox inset="0,0,0,0">
                    <w:txbxContent>
                      <w:p w14:paraId="16F52347" w14:textId="77777777" w:rsidR="003408D4" w:rsidRDefault="00A80942" w:rsidP="003408D4">
                        <w:pPr>
                          <w:spacing w:before="69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90</w:t>
                        </w:r>
                      </w:p>
                    </w:txbxContent>
                  </v:textbox>
                </v:shape>
                <v:shape id="Textbox 16" o:spid="_x0000_s1087" type="#_x0000_t202" style="position:absolute;left:14811;top:8518;width:4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" filled="f">
                  <v:textbox inset="0,0,0,0">
                    <w:txbxContent>
                      <w:p w14:paraId="0A2CA353" w14:textId="77777777" w:rsidR="003408D4" w:rsidRDefault="00A80942" w:rsidP="003408D4">
                        <w:pPr>
                          <w:spacing w:before="73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55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F34A9F" wp14:editId="75827A18">
                <wp:simplePos x="0" y="0"/>
                <wp:positionH relativeFrom="column">
                  <wp:posOffset>2697480</wp:posOffset>
                </wp:positionH>
                <wp:positionV relativeFrom="paragraph">
                  <wp:posOffset>1369060</wp:posOffset>
                </wp:positionV>
                <wp:extent cx="346710" cy="207645"/>
                <wp:effectExtent l="0" t="0" r="15240" b="20955"/>
                <wp:wrapNone/>
                <wp:docPr id="7878404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id="Straight Connector 2" o:spid="_x0000_s1098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716608" from="212.4pt,107.8pt" to="239.7pt,124.15pt" strokecolor="black" strokeweight="0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92DDBC" wp14:editId="0251483F">
                <wp:simplePos x="0" y="0"/>
                <wp:positionH relativeFrom="column">
                  <wp:posOffset>2499360</wp:posOffset>
                </wp:positionH>
                <wp:positionV relativeFrom="paragraph">
                  <wp:posOffset>1607185</wp:posOffset>
                </wp:positionV>
                <wp:extent cx="428625" cy="285750"/>
                <wp:effectExtent l="0" t="0" r="28575" b="19050"/>
                <wp:wrapNone/>
                <wp:docPr id="60257522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17D5EF" w14:textId="77777777" w:rsidR="003408D4" w:rsidRDefault="00A80942" w:rsidP="003408D4">
                            <w:pPr>
                              <w:pStyle w:val="BodyText"/>
                              <w:spacing w:before="81"/>
                            </w:pPr>
                            <w:r>
                              <w:rPr>
                                <w:spacing w:val="-5"/>
                              </w:rPr>
                              <w:t xml:space="preserve">   41</w:t>
                            </w:r>
                          </w:p>
                          <w:p w14:paraId="33771242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20"/>
                                <w:tab w:val="left" w:pos="8745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72 is inserted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 which 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becomes 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7A043F0C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45"/>
                              </w:tabs>
                              <w:spacing w:before="43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48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becomes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0FF39DBB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7"/>
                                <w:tab w:val="left" w:pos="8733"/>
                              </w:tabs>
                              <w:spacing w:before="43"/>
                              <w:ind w:left="1317" w:hanging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 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non-leaf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tree.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0FF6D7D8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37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25 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deleted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 node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replacement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node?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0BC322D5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depth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this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581C030B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binary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45ADA9A4" w14:textId="77777777" w:rsidR="003408D4" w:rsidRDefault="003408D4" w:rsidP="003408D4">
                            <w:pPr>
                              <w:spacing w:before="72"/>
                              <w:ind w:left="146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992DDBC" id="_x0000_s1088" type="#_x0000_t202" style="position:absolute;margin-left:196.8pt;margin-top:126.55pt;width:33.7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" filled="f">
                <v:textbox inset="0,0,0,0">
                  <w:txbxContent>
                    <w:p w14:paraId="3E17D5EF" w14:textId="77777777" w:rsidR="003408D4" w:rsidRDefault="00A80942" w:rsidP="003408D4">
                      <w:pPr>
                        <w:pStyle w:val="BodyText"/>
                        <w:spacing w:before="81"/>
                      </w:pPr>
                      <w:r>
                        <w:rPr>
                          <w:spacing w:val="-5"/>
                        </w:rPr>
                        <w:t xml:space="preserve">   41</w:t>
                      </w:r>
                    </w:p>
                    <w:p w14:paraId="33771242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20"/>
                          <w:tab w:val="left" w:pos="8745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72 is inserted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 which 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becomes 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7A043F0C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45"/>
                        </w:tabs>
                        <w:spacing w:before="43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48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inserted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becomes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0FF39DBB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7"/>
                          <w:tab w:val="left" w:pos="8733"/>
                        </w:tabs>
                        <w:spacing w:before="43"/>
                        <w:ind w:left="1317" w:hanging="35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List all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non-leaf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tree.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0FF6D7D8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37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25 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deleted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 node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should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its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replacement </w:t>
                      </w:r>
                      <w:r>
                        <w:rPr>
                          <w:spacing w:val="-2"/>
                          <w:sz w:val="24"/>
                        </w:rPr>
                        <w:t>node?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0BC322D5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Find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depth of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this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581C030B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complete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binary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45ADA9A4" w14:textId="77777777" w:rsidR="003408D4" w:rsidRDefault="003408D4" w:rsidP="003408D4">
                      <w:pPr>
                        <w:spacing w:before="72"/>
                        <w:ind w:left="146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40D">
        <w:rPr>
          <w:sz w:val="24"/>
        </w:rPr>
        <w:t>d)</w:t>
      </w:r>
    </w:p>
    <w:p w14:paraId="663FBF01" w14:textId="77777777" w:rsidR="007275FF" w:rsidRDefault="00A80942" w:rsidP="00C95730">
      <w:pPr>
        <w:tabs>
          <w:tab w:val="left" w:pos="881"/>
        </w:tabs>
        <w:rPr>
          <w:sz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4D4F4A" wp14:editId="47E7786A">
                <wp:simplePos x="0" y="0"/>
                <wp:positionH relativeFrom="column">
                  <wp:posOffset>3931920</wp:posOffset>
                </wp:positionH>
                <wp:positionV relativeFrom="paragraph">
                  <wp:posOffset>1761490</wp:posOffset>
                </wp:positionV>
                <wp:extent cx="228600" cy="182880"/>
                <wp:effectExtent l="0" t="0" r="19050" b="26670"/>
                <wp:wrapNone/>
                <wp:docPr id="16775577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id="Straight Connector 6" o:spid="_x0000_s1100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732992" from="309.6pt,138.7pt" to="327.6pt,153.1pt" strokecolor="black" strokeweight="0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0363A1" wp14:editId="1B11E39E">
                <wp:simplePos x="0" y="0"/>
                <wp:positionH relativeFrom="column">
                  <wp:posOffset>2796540</wp:posOffset>
                </wp:positionH>
                <wp:positionV relativeFrom="paragraph">
                  <wp:posOffset>1928495</wp:posOffset>
                </wp:positionV>
                <wp:extent cx="428625" cy="285750"/>
                <wp:effectExtent l="0" t="0" r="0" b="0"/>
                <wp:wrapNone/>
                <wp:docPr id="39945992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2FCB75" w14:textId="77777777" w:rsidR="003408D4" w:rsidRDefault="00A80942" w:rsidP="003408D4">
                            <w:pPr>
                              <w:pStyle w:val="BodyText"/>
                              <w:spacing w:before="81"/>
                            </w:pPr>
                            <w:r>
                              <w:rPr>
                                <w:spacing w:val="-5"/>
                              </w:rPr>
                              <w:t xml:space="preserve">   43</w:t>
                            </w:r>
                          </w:p>
                          <w:p w14:paraId="669D00AC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20"/>
                                <w:tab w:val="left" w:pos="8745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72 is inserted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 which 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becomes 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302FB707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45"/>
                              </w:tabs>
                              <w:spacing w:before="43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48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becomes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318D5AA4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7"/>
                                <w:tab w:val="left" w:pos="8733"/>
                              </w:tabs>
                              <w:spacing w:before="43"/>
                              <w:ind w:left="1317" w:hanging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 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non-leaf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tree.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16DB09EA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37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25 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deleted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 node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replacement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node?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6C1822A8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depth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this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74F68043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binary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2FA386A6" w14:textId="77777777" w:rsidR="003408D4" w:rsidRDefault="003408D4" w:rsidP="003408D4">
                            <w:pPr>
                              <w:spacing w:before="72"/>
                              <w:ind w:left="146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160363A1" id="_x0000_s1089" type="#_x0000_t202" style="position:absolute;margin-left:220.2pt;margin-top:151.85pt;width:33.75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" filled="f">
                <v:textbox inset="0,0,0,0">
                  <w:txbxContent>
                    <w:p w14:paraId="0A2FCB75" w14:textId="77777777" w:rsidR="003408D4" w:rsidRDefault="00A80942" w:rsidP="003408D4">
                      <w:pPr>
                        <w:pStyle w:val="BodyText"/>
                        <w:spacing w:before="81"/>
                      </w:pPr>
                      <w:r>
                        <w:rPr>
                          <w:spacing w:val="-5"/>
                        </w:rPr>
                        <w:t xml:space="preserve">   43</w:t>
                      </w:r>
                    </w:p>
                    <w:p w14:paraId="669D00AC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20"/>
                          <w:tab w:val="left" w:pos="8745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72 is inserted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 which 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becomes 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302FB707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45"/>
                        </w:tabs>
                        <w:spacing w:before="43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48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inserted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becomes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318D5AA4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7"/>
                          <w:tab w:val="left" w:pos="8733"/>
                        </w:tabs>
                        <w:spacing w:before="43"/>
                        <w:ind w:left="1317" w:hanging="35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List all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non-leaf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tree.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16DB09EA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37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25 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deleted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 node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should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its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replacement </w:t>
                      </w:r>
                      <w:r>
                        <w:rPr>
                          <w:spacing w:val="-2"/>
                          <w:sz w:val="24"/>
                        </w:rPr>
                        <w:t>node?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6C1822A8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Find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depth of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this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74F68043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complete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binary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2FA386A6" w14:textId="77777777" w:rsidR="003408D4" w:rsidRDefault="003408D4" w:rsidP="003408D4">
                      <w:pPr>
                        <w:spacing w:before="72"/>
                        <w:ind w:left="146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8F7C01" w14:textId="77777777" w:rsidR="007275FF" w:rsidRDefault="00A80942" w:rsidP="00C95730">
      <w:pPr>
        <w:tabs>
          <w:tab w:val="left" w:pos="881"/>
        </w:tabs>
        <w:rPr>
          <w:sz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55ECDB" wp14:editId="336C59D6">
                <wp:simplePos x="0" y="0"/>
                <wp:positionH relativeFrom="column">
                  <wp:posOffset>3712845</wp:posOffset>
                </wp:positionH>
                <wp:positionV relativeFrom="paragraph">
                  <wp:posOffset>3810</wp:posOffset>
                </wp:positionV>
                <wp:extent cx="428625" cy="285750"/>
                <wp:effectExtent l="0" t="0" r="28575" b="19050"/>
                <wp:wrapNone/>
                <wp:docPr id="60961734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EF5092" w14:textId="77777777" w:rsidR="003408D4" w:rsidRDefault="00A80942" w:rsidP="003408D4">
                            <w:pPr>
                              <w:pStyle w:val="BodyText"/>
                              <w:spacing w:before="81"/>
                            </w:pPr>
                            <w:r>
                              <w:rPr>
                                <w:spacing w:val="-5"/>
                              </w:rPr>
                              <w:t xml:space="preserve">   74</w:t>
                            </w:r>
                          </w:p>
                          <w:p w14:paraId="7FF2A7A9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20"/>
                                <w:tab w:val="left" w:pos="8745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72 is inserted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 which 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becomes 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1B16E832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45"/>
                              </w:tabs>
                              <w:spacing w:before="43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48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 this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becomes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parent?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58D68BEC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7"/>
                                <w:tab w:val="left" w:pos="8733"/>
                              </w:tabs>
                              <w:spacing w:before="43"/>
                              <w:ind w:left="1317" w:hanging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 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non-leaf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tree.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39C2BAB2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37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25 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deleted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which node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replacement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node?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7E810FF5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depth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this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384E2D47" w14:textId="77777777" w:rsidR="003408D4" w:rsidRDefault="00A80942" w:rsidP="003408D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tabs>
                                <w:tab w:val="left" w:pos="1318"/>
                                <w:tab w:val="left" w:pos="8766"/>
                              </w:tabs>
                              <w:spacing w:before="41"/>
                              <w:ind w:left="1318" w:hanging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binary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tree</w:t>
                            </w:r>
                            <w:r>
                              <w:rPr>
                                <w:sz w:val="24"/>
                              </w:rPr>
                              <w:tab/>
                              <w:t>(1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mark)</w:t>
                            </w:r>
                          </w:p>
                          <w:p w14:paraId="2A2BDFA0" w14:textId="77777777" w:rsidR="003408D4" w:rsidRDefault="003408D4" w:rsidP="003408D4">
                            <w:pPr>
                              <w:spacing w:before="72"/>
                              <w:ind w:left="146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1855ECDB" id="_x0000_s1090" type="#_x0000_t202" style="position:absolute;margin-left:292.35pt;margin-top:.3pt;width:33.7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" filled="f">
                <v:textbox inset="0,0,0,0">
                  <w:txbxContent>
                    <w:p w14:paraId="28EF5092" w14:textId="77777777" w:rsidR="003408D4" w:rsidRDefault="00A80942" w:rsidP="003408D4">
                      <w:pPr>
                        <w:pStyle w:val="BodyText"/>
                        <w:spacing w:before="81"/>
                      </w:pPr>
                      <w:r>
                        <w:rPr>
                          <w:spacing w:val="-5"/>
                        </w:rPr>
                        <w:t xml:space="preserve">   74</w:t>
                      </w:r>
                    </w:p>
                    <w:p w14:paraId="7FF2A7A9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20"/>
                          <w:tab w:val="left" w:pos="8745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72 is inserted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 which 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becomes 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1B16E832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45"/>
                        </w:tabs>
                        <w:spacing w:before="43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value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48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inserted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 this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tree,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becomes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its </w:t>
                      </w:r>
                      <w:r>
                        <w:rPr>
                          <w:spacing w:val="-2"/>
                          <w:sz w:val="24"/>
                        </w:rPr>
                        <w:t>parent?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58D68BEC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7"/>
                          <w:tab w:val="left" w:pos="8733"/>
                        </w:tabs>
                        <w:spacing w:before="43"/>
                        <w:ind w:left="1317" w:hanging="35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List all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non-leaf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tree.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39C2BAB2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37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node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25 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deleted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which node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should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its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replacement </w:t>
                      </w:r>
                      <w:r>
                        <w:rPr>
                          <w:spacing w:val="-2"/>
                          <w:sz w:val="24"/>
                        </w:rPr>
                        <w:t>node?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7E810FF5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Find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depth of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this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384E2D47" w14:textId="77777777" w:rsidR="003408D4" w:rsidRDefault="00A80942" w:rsidP="003408D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tabs>
                          <w:tab w:val="left" w:pos="1318"/>
                          <w:tab w:val="left" w:pos="8766"/>
                        </w:tabs>
                        <w:spacing w:before="41"/>
                        <w:ind w:left="1318" w:hanging="3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complete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binary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tree</w:t>
                      </w:r>
                      <w:r>
                        <w:rPr>
                          <w:sz w:val="24"/>
                        </w:rPr>
                        <w:tab/>
                        <w:t>(1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mark)</w:t>
                      </w:r>
                    </w:p>
                    <w:p w14:paraId="2A2BDFA0" w14:textId="77777777" w:rsidR="003408D4" w:rsidRDefault="003408D4" w:rsidP="003408D4">
                      <w:pPr>
                        <w:spacing w:before="72"/>
                        <w:ind w:left="146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9508C2" w14:textId="77777777" w:rsidR="007275FF" w:rsidRDefault="007275FF" w:rsidP="00C95730">
      <w:pPr>
        <w:tabs>
          <w:tab w:val="left" w:pos="881"/>
        </w:tabs>
        <w:rPr>
          <w:sz w:val="24"/>
        </w:rPr>
      </w:pPr>
    </w:p>
    <w:p w14:paraId="257DBE83" w14:textId="77777777" w:rsidR="007275FF" w:rsidRDefault="007275FF" w:rsidP="00C95730">
      <w:pPr>
        <w:tabs>
          <w:tab w:val="left" w:pos="881"/>
        </w:tabs>
        <w:rPr>
          <w:sz w:val="24"/>
        </w:rPr>
      </w:pPr>
    </w:p>
    <w:p w14:paraId="64027EBB" w14:textId="77777777" w:rsidR="007275FF" w:rsidRDefault="007275FF" w:rsidP="00C95730">
      <w:pPr>
        <w:tabs>
          <w:tab w:val="left" w:pos="881"/>
        </w:tabs>
        <w:rPr>
          <w:sz w:val="24"/>
        </w:rPr>
      </w:pPr>
    </w:p>
    <w:p w14:paraId="4EC4AF4A" w14:textId="77777777" w:rsidR="007275FF" w:rsidRDefault="007275FF" w:rsidP="00C95730">
      <w:pPr>
        <w:tabs>
          <w:tab w:val="left" w:pos="881"/>
        </w:tabs>
        <w:rPr>
          <w:sz w:val="24"/>
        </w:rPr>
      </w:pPr>
    </w:p>
    <w:p w14:paraId="6A857E2D" w14:textId="31976AF1" w:rsidR="007275FF" w:rsidRDefault="00A80942" w:rsidP="00E6640D">
      <w:pPr>
        <w:pStyle w:val="ListParagraph"/>
        <w:numPr>
          <w:ilvl w:val="0"/>
          <w:numId w:val="31"/>
        </w:numPr>
        <w:tabs>
          <w:tab w:val="left" w:pos="881"/>
        </w:tabs>
        <w:rPr>
          <w:sz w:val="24"/>
        </w:rPr>
      </w:pPr>
      <w:r w:rsidRPr="00E6640D">
        <w:rPr>
          <w:sz w:val="24"/>
        </w:rPr>
        <w:t xml:space="preserve">If I need to delete </w:t>
      </w:r>
      <w:del w:id="99" w:author="Thushari Silva" w:date="2024-02-10T00:40:00Z">
        <w:r w:rsidRPr="00E6640D" w:rsidDel="008D32BC">
          <w:rPr>
            <w:sz w:val="24"/>
          </w:rPr>
          <w:delText xml:space="preserve">the </w:delText>
        </w:r>
      </w:del>
      <w:ins w:id="100" w:author="Thushari Silva" w:date="2024-02-10T00:40:00Z">
        <w:r w:rsidR="008D32BC">
          <w:rPr>
            <w:sz w:val="24"/>
          </w:rPr>
          <w:t xml:space="preserve">node </w:t>
        </w:r>
      </w:ins>
      <w:r w:rsidRPr="00E6640D">
        <w:rPr>
          <w:sz w:val="24"/>
        </w:rPr>
        <w:t>38</w:t>
      </w:r>
      <w:del w:id="101" w:author="Thushari Silva" w:date="2024-02-10T00:40:00Z">
        <w:r w:rsidRPr="00E6640D" w:rsidDel="008D32BC">
          <w:rPr>
            <w:sz w:val="24"/>
          </w:rPr>
          <w:delText xml:space="preserve"> node</w:delText>
        </w:r>
      </w:del>
      <w:ins w:id="102" w:author="Thushari Silva" w:date="2024-02-10T00:39:00Z">
        <w:r w:rsidR="008D32BC">
          <w:rPr>
            <w:sz w:val="24"/>
          </w:rPr>
          <w:t>,</w:t>
        </w:r>
      </w:ins>
      <w:r w:rsidRPr="00E6640D">
        <w:rPr>
          <w:sz w:val="24"/>
        </w:rPr>
        <w:t xml:space="preserve"> how </w:t>
      </w:r>
      <w:del w:id="103" w:author="Thushari Silva" w:date="2024-02-10T00:40:00Z">
        <w:r w:rsidRPr="00E6640D" w:rsidDel="008D32BC">
          <w:rPr>
            <w:sz w:val="24"/>
          </w:rPr>
          <w:delText xml:space="preserve">to </w:delText>
        </w:r>
      </w:del>
      <w:ins w:id="104" w:author="Thushari Silva" w:date="2024-02-10T00:40:00Z">
        <w:r w:rsidR="008D32BC">
          <w:rPr>
            <w:sz w:val="24"/>
          </w:rPr>
          <w:t>do I</w:t>
        </w:r>
        <w:r w:rsidR="008D32BC" w:rsidRPr="00E6640D">
          <w:rPr>
            <w:sz w:val="24"/>
          </w:rPr>
          <w:t xml:space="preserve"> </w:t>
        </w:r>
      </w:ins>
      <w:r w:rsidRPr="00E6640D">
        <w:rPr>
          <w:sz w:val="24"/>
        </w:rPr>
        <w:t>do that</w:t>
      </w:r>
      <w:del w:id="105" w:author="Thushari Silva" w:date="2024-02-10T00:40:00Z">
        <w:r w:rsidRPr="00E6640D" w:rsidDel="008D32BC">
          <w:rPr>
            <w:sz w:val="24"/>
          </w:rPr>
          <w:delText>, describe</w:delText>
        </w:r>
      </w:del>
      <w:ins w:id="106" w:author="Thushari Silva" w:date="2024-02-10T00:40:00Z">
        <w:r w:rsidR="008D32BC">
          <w:rPr>
            <w:sz w:val="24"/>
          </w:rPr>
          <w:t>? Describe</w:t>
        </w:r>
      </w:ins>
      <w:r w:rsidRPr="00E6640D">
        <w:rPr>
          <w:sz w:val="24"/>
        </w:rPr>
        <w:t xml:space="preserve"> the process</w:t>
      </w:r>
      <w:ins w:id="107" w:author="Thushari Silva" w:date="2024-02-10T00:40:00Z">
        <w:r w:rsidR="008D32BC">
          <w:rPr>
            <w:sz w:val="24"/>
          </w:rPr>
          <w:t>.</w:t>
        </w:r>
      </w:ins>
      <w:r w:rsidRPr="00E6640D">
        <w:rPr>
          <w:sz w:val="24"/>
        </w:rPr>
        <w:t xml:space="preserve"> </w:t>
      </w:r>
      <w:r>
        <w:rPr>
          <w:sz w:val="24"/>
        </w:rPr>
        <w:t xml:space="preserve">                    </w:t>
      </w:r>
      <w:r w:rsidR="00924363">
        <w:rPr>
          <w:sz w:val="24"/>
        </w:rPr>
        <w:t xml:space="preserve">    (</w:t>
      </w:r>
      <w:r>
        <w:rPr>
          <w:sz w:val="24"/>
        </w:rPr>
        <w:t>5 marks)</w:t>
      </w:r>
    </w:p>
    <w:p w14:paraId="1E466B74" w14:textId="77777777" w:rsidR="00E6640D" w:rsidRDefault="00E6640D" w:rsidP="00E6640D">
      <w:pPr>
        <w:pStyle w:val="ListParagraph"/>
        <w:tabs>
          <w:tab w:val="left" w:pos="881"/>
        </w:tabs>
        <w:ind w:left="720" w:firstLine="0"/>
        <w:rPr>
          <w:sz w:val="24"/>
        </w:rPr>
      </w:pPr>
    </w:p>
    <w:p w14:paraId="0E94F239" w14:textId="77777777" w:rsidR="00E6640D" w:rsidRPr="00E6640D" w:rsidRDefault="00A80942" w:rsidP="00E6640D">
      <w:pPr>
        <w:pStyle w:val="ListParagraph"/>
        <w:numPr>
          <w:ilvl w:val="0"/>
          <w:numId w:val="31"/>
        </w:numPr>
        <w:tabs>
          <w:tab w:val="left" w:pos="1181"/>
        </w:tabs>
        <w:spacing w:line="247" w:lineRule="auto"/>
        <w:ind w:right="112"/>
        <w:rPr>
          <w:sz w:val="24"/>
        </w:rPr>
      </w:pPr>
      <w:r w:rsidRPr="00E6640D">
        <w:rPr>
          <w:sz w:val="24"/>
        </w:rPr>
        <w:t xml:space="preserve">Implement a method called </w:t>
      </w:r>
      <w:proofErr w:type="spellStart"/>
      <w:proofErr w:type="gramStart"/>
      <w:r w:rsidRPr="00E6640D">
        <w:rPr>
          <w:b/>
          <w:sz w:val="24"/>
        </w:rPr>
        <w:t>descOrder</w:t>
      </w:r>
      <w:proofErr w:type="spellEnd"/>
      <w:r w:rsidRPr="00E6640D">
        <w:rPr>
          <w:b/>
          <w:sz w:val="24"/>
        </w:rPr>
        <w:t>(</w:t>
      </w:r>
      <w:proofErr w:type="gramEnd"/>
      <w:r w:rsidRPr="00E6640D">
        <w:rPr>
          <w:b/>
          <w:sz w:val="24"/>
        </w:rPr>
        <w:t xml:space="preserve">) </w:t>
      </w:r>
      <w:r w:rsidRPr="00E6640D">
        <w:rPr>
          <w:sz w:val="24"/>
        </w:rPr>
        <w:t>to display the values in the tree in descending</w:t>
      </w:r>
      <w:r>
        <w:rPr>
          <w:spacing w:val="40"/>
          <w:sz w:val="24"/>
        </w:rPr>
        <w:t xml:space="preserve"> </w:t>
      </w:r>
      <w:r w:rsidRPr="00E6640D">
        <w:rPr>
          <w:sz w:val="24"/>
        </w:rPr>
        <w:t xml:space="preserve">order                                             </w:t>
      </w:r>
      <w:r w:rsidRPr="00E6640D">
        <w:rPr>
          <w:color w:val="FFFFFF" w:themeColor="background1"/>
          <w:sz w:val="24"/>
        </w:rPr>
        <w:t xml:space="preserve">s </w:t>
      </w:r>
      <w:r w:rsidRPr="00E6640D">
        <w:rPr>
          <w:sz w:val="24"/>
        </w:rPr>
        <w:t xml:space="preserve">                                                                                                                              </w:t>
      </w:r>
      <w:r>
        <w:rPr>
          <w:sz w:val="24"/>
        </w:rPr>
        <w:t xml:space="preserve">   </w:t>
      </w:r>
      <w:r w:rsidRPr="00E6640D">
        <w:rPr>
          <w:sz w:val="24"/>
        </w:rPr>
        <w:t xml:space="preserve">(3 marks) </w:t>
      </w:r>
    </w:p>
    <w:p w14:paraId="031D2736" w14:textId="77777777" w:rsidR="007275FF" w:rsidDel="00D55394" w:rsidRDefault="007275FF" w:rsidP="00C95730">
      <w:pPr>
        <w:tabs>
          <w:tab w:val="left" w:pos="881"/>
        </w:tabs>
        <w:rPr>
          <w:del w:id="108" w:author="Thushari Silva" w:date="2024-02-09T19:41:00Z"/>
          <w:sz w:val="24"/>
        </w:rPr>
      </w:pPr>
    </w:p>
    <w:p w14:paraId="1076066E" w14:textId="77777777" w:rsidR="007275FF" w:rsidDel="00D55394" w:rsidRDefault="007275FF" w:rsidP="00C95730">
      <w:pPr>
        <w:tabs>
          <w:tab w:val="left" w:pos="881"/>
        </w:tabs>
        <w:rPr>
          <w:del w:id="109" w:author="Thushari Silva" w:date="2024-02-09T19:41:00Z"/>
          <w:sz w:val="24"/>
        </w:rPr>
      </w:pPr>
    </w:p>
    <w:p w14:paraId="1AE16C34" w14:textId="735BBCD4" w:rsidR="007275FF" w:rsidDel="00D55394" w:rsidRDefault="007275FF" w:rsidP="00C95730">
      <w:pPr>
        <w:tabs>
          <w:tab w:val="left" w:pos="881"/>
        </w:tabs>
        <w:rPr>
          <w:del w:id="110" w:author="Thushari Silva" w:date="2024-02-09T19:41:00Z"/>
          <w:sz w:val="24"/>
        </w:rPr>
      </w:pPr>
    </w:p>
    <w:p w14:paraId="2168047B" w14:textId="2E80B914" w:rsidR="00B13A2E" w:rsidDel="00D55394" w:rsidRDefault="00B13A2E" w:rsidP="00C95730">
      <w:pPr>
        <w:tabs>
          <w:tab w:val="left" w:pos="881"/>
        </w:tabs>
        <w:rPr>
          <w:del w:id="111" w:author="Thushari Silva" w:date="2024-02-09T19:41:00Z"/>
          <w:sz w:val="24"/>
        </w:rPr>
      </w:pPr>
    </w:p>
    <w:p w14:paraId="1B48F84E" w14:textId="77777777" w:rsidR="00B13A2E" w:rsidDel="00D55394" w:rsidRDefault="00B13A2E" w:rsidP="00C95730">
      <w:pPr>
        <w:tabs>
          <w:tab w:val="left" w:pos="881"/>
        </w:tabs>
        <w:rPr>
          <w:del w:id="112" w:author="Thushari Silva" w:date="2024-02-09T19:41:00Z"/>
          <w:sz w:val="24"/>
        </w:rPr>
      </w:pPr>
    </w:p>
    <w:p w14:paraId="5500C0E2" w14:textId="77777777" w:rsidR="008020EF" w:rsidRDefault="008020EF" w:rsidP="00C95730">
      <w:pPr>
        <w:pStyle w:val="BodyText"/>
        <w:spacing w:before="43"/>
      </w:pPr>
    </w:p>
    <w:p w14:paraId="18F48E92" w14:textId="749757C4" w:rsidR="008D5FB9" w:rsidRDefault="008D5FB9" w:rsidP="00C95730">
      <w:pPr>
        <w:pStyle w:val="BodyText"/>
        <w:spacing w:before="43"/>
        <w:rPr>
          <w:ins w:id="113" w:author="Shashikala Alwis" w:date="2024-02-12T11:25:00Z"/>
        </w:rPr>
      </w:pPr>
    </w:p>
    <w:p w14:paraId="6D0EE38D" w14:textId="6F3C810B" w:rsidR="002A4040" w:rsidRDefault="002A4040" w:rsidP="00C95730">
      <w:pPr>
        <w:pStyle w:val="BodyText"/>
        <w:spacing w:before="43"/>
        <w:rPr>
          <w:ins w:id="114" w:author="Shashikala Alwis" w:date="2024-02-12T11:25:00Z"/>
        </w:rPr>
      </w:pPr>
    </w:p>
    <w:p w14:paraId="7F2F87B1" w14:textId="5D758583" w:rsidR="002A4040" w:rsidRDefault="002A4040" w:rsidP="00C95730">
      <w:pPr>
        <w:pStyle w:val="BodyText"/>
        <w:spacing w:before="43"/>
        <w:rPr>
          <w:ins w:id="115" w:author="Shashikala Alwis" w:date="2024-02-12T11:25:00Z"/>
        </w:rPr>
      </w:pPr>
    </w:p>
    <w:p w14:paraId="008FE84E" w14:textId="2BCFB986" w:rsidR="002A4040" w:rsidRDefault="002A4040" w:rsidP="00C95730">
      <w:pPr>
        <w:pStyle w:val="BodyText"/>
        <w:spacing w:before="43"/>
        <w:rPr>
          <w:ins w:id="116" w:author="Shashikala Alwis" w:date="2024-02-12T11:25:00Z"/>
        </w:rPr>
      </w:pPr>
    </w:p>
    <w:p w14:paraId="5B0D2491" w14:textId="2240C0AE" w:rsidR="002A4040" w:rsidRDefault="002A4040" w:rsidP="00C95730">
      <w:pPr>
        <w:pStyle w:val="BodyText"/>
        <w:spacing w:before="43"/>
        <w:rPr>
          <w:ins w:id="117" w:author="Shashikala Alwis" w:date="2024-02-12T11:25:00Z"/>
        </w:rPr>
      </w:pPr>
    </w:p>
    <w:p w14:paraId="292CA7E2" w14:textId="77777777" w:rsidR="002A4040" w:rsidRDefault="002A4040" w:rsidP="00C95730">
      <w:pPr>
        <w:pStyle w:val="BodyText"/>
        <w:spacing w:before="43"/>
      </w:pPr>
    </w:p>
    <w:p w14:paraId="790E432A" w14:textId="77777777" w:rsidR="0009454A" w:rsidRDefault="00A80942" w:rsidP="0009454A">
      <w:pPr>
        <w:pStyle w:val="Heading1"/>
        <w:tabs>
          <w:tab w:val="left" w:pos="8490"/>
        </w:tabs>
        <w:spacing w:before="112"/>
        <w:ind w:left="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F3D22" wp14:editId="69992BBF">
                <wp:simplePos x="0" y="0"/>
                <wp:positionH relativeFrom="page">
                  <wp:posOffset>914400</wp:posOffset>
                </wp:positionH>
                <wp:positionV relativeFrom="paragraph">
                  <wp:posOffset>230505</wp:posOffset>
                </wp:positionV>
                <wp:extent cx="5939790" cy="15240"/>
                <wp:effectExtent l="0" t="0" r="0" b="0"/>
                <wp:wrapNone/>
                <wp:docPr id="21394887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rect id="Rectangle 2" o:spid="_x0000_s1103" style="width:467.7pt;height:1.2pt;margin-top:18.15pt;margin-left:1in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6672" fillcolor="black" stroked="f"/>
            </w:pict>
          </mc:Fallback>
        </mc:AlternateContent>
      </w:r>
      <w:r>
        <w:t>Question 3</w:t>
      </w:r>
      <w:r>
        <w:tab/>
        <w:t>(25</w:t>
      </w:r>
      <w:r>
        <w:rPr>
          <w:spacing w:val="-1"/>
        </w:rPr>
        <w:t xml:space="preserve"> </w:t>
      </w:r>
      <w:r>
        <w:t>marks)</w:t>
      </w:r>
    </w:p>
    <w:p w14:paraId="33339114" w14:textId="77777777" w:rsidR="000564D5" w:rsidRDefault="000564D5" w:rsidP="00C95730">
      <w:pPr>
        <w:pStyle w:val="BodyText"/>
        <w:spacing w:before="43"/>
      </w:pPr>
    </w:p>
    <w:p w14:paraId="5C51789E" w14:textId="67EA181A" w:rsidR="000564D5" w:rsidRDefault="00A80942" w:rsidP="00D55394">
      <w:pPr>
        <w:pStyle w:val="ListParagraph"/>
        <w:numPr>
          <w:ilvl w:val="0"/>
          <w:numId w:val="19"/>
        </w:numPr>
        <w:tabs>
          <w:tab w:val="left" w:pos="822"/>
        </w:tabs>
        <w:spacing w:line="242" w:lineRule="auto"/>
        <w:ind w:right="160"/>
        <w:rPr>
          <w:ins w:id="118" w:author="Thushari Silva" w:date="2024-02-09T19:41:00Z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4303BE5" wp14:editId="39767D2F">
                <wp:simplePos x="0" y="0"/>
                <wp:positionH relativeFrom="page">
                  <wp:posOffset>1748155</wp:posOffset>
                </wp:positionH>
                <wp:positionV relativeFrom="paragraph">
                  <wp:posOffset>397510</wp:posOffset>
                </wp:positionV>
                <wp:extent cx="4480560" cy="1270"/>
                <wp:effectExtent l="5080" t="7620" r="10160" b="10160"/>
                <wp:wrapTopAndBottom/>
                <wp:docPr id="1662916692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80560" cy="1270"/>
                        </a:xfrm>
                        <a:custGeom>
                          <a:avLst/>
                          <a:gdLst>
                            <a:gd name="T0" fmla="+- 0 2753 2753"/>
                            <a:gd name="T1" fmla="*/ T0 w 7056"/>
                            <a:gd name="T2" fmla="+- 0 9809 2753"/>
                            <a:gd name="T3" fmla="*/ T2 w 7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56">
                              <a:moveTo>
                                <a:pt x="0" y="0"/>
                              </a:moveTo>
                              <a:lnTo>
                                <a:pt x="70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shape id="Freeform: Shape 6" o:spid="_x0000_s1104" style="width:352.8pt;height:0.1pt;margin-top:31.3pt;margin-left:137.65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z-index:-251634688" coordsize="7056,1270" path="m,l7056,e" filled="f" strokeweight="0.48pt">
                <v:path arrowok="t" o:connecttype="custom" o:connectlocs="0,0;4480560,0" o:connectangles="0,0"/>
                <w10:wrap type="topAndBottom"/>
              </v:shape>
            </w:pict>
          </mc:Fallback>
        </mc:AlternateContent>
      </w:r>
      <w:r>
        <w:rPr>
          <w:sz w:val="24"/>
        </w:rPr>
        <w:t>Following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Naïve-String-Matcher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algorithm,</w:t>
      </w:r>
      <w:r>
        <w:rPr>
          <w:spacing w:val="30"/>
          <w:sz w:val="24"/>
        </w:rPr>
        <w:t xml:space="preserve"> </w:t>
      </w:r>
      <w:r>
        <w:rPr>
          <w:sz w:val="24"/>
        </w:rPr>
        <w:t>which</w:t>
      </w:r>
      <w:r>
        <w:rPr>
          <w:spacing w:val="30"/>
          <w:sz w:val="24"/>
        </w:rPr>
        <w:t xml:space="preserve"> </w:t>
      </w:r>
      <w:del w:id="119" w:author="Thushari Silva" w:date="2024-02-09T19:41:00Z">
        <w:r w:rsidDel="00D55394">
          <w:rPr>
            <w:sz w:val="24"/>
          </w:rPr>
          <w:delText>is</w:delText>
        </w:r>
        <w:r w:rsidDel="00D55394">
          <w:rPr>
            <w:spacing w:val="30"/>
            <w:sz w:val="24"/>
          </w:rPr>
          <w:delText xml:space="preserve"> </w:delText>
        </w:r>
        <w:r w:rsidDel="00D55394">
          <w:rPr>
            <w:sz w:val="24"/>
          </w:rPr>
          <w:delText>used</w:delText>
        </w:r>
        <w:r w:rsidDel="00D55394">
          <w:rPr>
            <w:spacing w:val="30"/>
            <w:sz w:val="24"/>
          </w:rPr>
          <w:delText xml:space="preserve"> </w:delText>
        </w:r>
        <w:r w:rsidDel="00D55394">
          <w:rPr>
            <w:sz w:val="24"/>
          </w:rPr>
          <w:delText>to</w:delText>
        </w:r>
        <w:r w:rsidDel="00D55394">
          <w:rPr>
            <w:spacing w:val="30"/>
            <w:sz w:val="24"/>
          </w:rPr>
          <w:delText xml:space="preserve"> </w:delText>
        </w:r>
        <w:r w:rsidDel="00D55394">
          <w:rPr>
            <w:sz w:val="24"/>
          </w:rPr>
          <w:delText>find</w:delText>
        </w:r>
      </w:del>
      <w:ins w:id="120" w:author="Thushari Silva" w:date="2024-02-09T19:41:00Z">
        <w:r w:rsidR="00D55394">
          <w:rPr>
            <w:sz w:val="24"/>
          </w:rPr>
          <w:t>finds</w:t>
        </w:r>
      </w:ins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occurrence(s)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2"/>
          <w:sz w:val="24"/>
        </w:rPr>
        <w:t xml:space="preserve"> </w:t>
      </w:r>
      <w:r>
        <w:rPr>
          <w:sz w:val="24"/>
        </w:rPr>
        <w:t>string within another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or body of</w:t>
      </w:r>
      <w:r>
        <w:rPr>
          <w:spacing w:val="-1"/>
          <w:sz w:val="24"/>
        </w:rPr>
        <w:t xml:space="preserve"> </w:t>
      </w:r>
      <w:r>
        <w:rPr>
          <w:sz w:val="24"/>
        </w:rPr>
        <w:t>text.</w:t>
      </w:r>
    </w:p>
    <w:p w14:paraId="3C6F570E" w14:textId="77777777" w:rsidR="00D55394" w:rsidRDefault="00D55394">
      <w:pPr>
        <w:pStyle w:val="ListParagraph"/>
        <w:tabs>
          <w:tab w:val="left" w:pos="822"/>
        </w:tabs>
        <w:spacing w:line="242" w:lineRule="auto"/>
        <w:ind w:left="821" w:right="160" w:firstLine="0"/>
        <w:rPr>
          <w:sz w:val="24"/>
        </w:rPr>
        <w:pPrChange w:id="121" w:author="Thushari Silva" w:date="2024-02-09T19:41:00Z">
          <w:pPr>
            <w:pStyle w:val="ListParagraph"/>
            <w:numPr>
              <w:numId w:val="19"/>
            </w:numPr>
            <w:tabs>
              <w:tab w:val="left" w:pos="822"/>
            </w:tabs>
            <w:spacing w:line="242" w:lineRule="auto"/>
            <w:ind w:left="821" w:right="1393" w:hanging="360"/>
          </w:pPr>
        </w:pPrChange>
      </w:pPr>
    </w:p>
    <w:p w14:paraId="3C8D22C2" w14:textId="77777777" w:rsidR="000564D5" w:rsidRDefault="00A80942" w:rsidP="000564D5">
      <w:pPr>
        <w:spacing w:line="231" w:lineRule="exact"/>
        <w:ind w:left="1553"/>
        <w:rPr>
          <w:rFonts w:ascii="Cambria" w:hAnsi="Cambria"/>
          <w:sz w:val="24"/>
        </w:rPr>
      </w:pPr>
      <w:r>
        <w:rPr>
          <w:rFonts w:ascii="Palatino Linotype" w:hAnsi="Palatino Linotype"/>
          <w:b/>
          <w:i/>
          <w:sz w:val="24"/>
        </w:rPr>
        <w:t>Naïve-String-Matcher</w:t>
      </w:r>
      <w:r>
        <w:rPr>
          <w:rFonts w:ascii="Palatino Linotype" w:hAnsi="Palatino Linotype"/>
          <w:b/>
          <w:i/>
          <w:spacing w:val="-15"/>
          <w:sz w:val="24"/>
        </w:rPr>
        <w:t xml:space="preserve"> </w:t>
      </w:r>
      <w:r>
        <w:rPr>
          <w:rFonts w:ascii="Cambria" w:hAnsi="Cambria"/>
          <w:sz w:val="24"/>
        </w:rPr>
        <w:t>(T,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P)</w:t>
      </w:r>
    </w:p>
    <w:p w14:paraId="0D7B52C2" w14:textId="77777777" w:rsidR="000564D5" w:rsidRDefault="00A80942" w:rsidP="000564D5">
      <w:pPr>
        <w:pStyle w:val="ListParagraph"/>
        <w:numPr>
          <w:ilvl w:val="1"/>
          <w:numId w:val="19"/>
        </w:numPr>
        <w:tabs>
          <w:tab w:val="left" w:pos="2153"/>
          <w:tab w:val="left" w:pos="2154"/>
        </w:tabs>
        <w:spacing w:line="265" w:lineRule="exact"/>
        <w:ind w:hanging="601"/>
        <w:rPr>
          <w:rFonts w:ascii="Cambria"/>
          <w:sz w:val="24"/>
        </w:rPr>
      </w:pPr>
      <w:r>
        <w:rPr>
          <w:rFonts w:ascii="Cambria"/>
          <w:w w:val="105"/>
          <w:sz w:val="24"/>
        </w:rPr>
        <w:t>n =</w:t>
      </w:r>
      <w:r>
        <w:rPr>
          <w:rFonts w:ascii="Cambria"/>
          <w:spacing w:val="2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T.length</w:t>
      </w:r>
      <w:proofErr w:type="spellEnd"/>
      <w:proofErr w:type="gramEnd"/>
    </w:p>
    <w:p w14:paraId="4F228DA1" w14:textId="77777777" w:rsidR="000564D5" w:rsidRDefault="00A80942" w:rsidP="000564D5">
      <w:pPr>
        <w:pStyle w:val="ListParagraph"/>
        <w:numPr>
          <w:ilvl w:val="1"/>
          <w:numId w:val="19"/>
        </w:numPr>
        <w:tabs>
          <w:tab w:val="left" w:pos="2153"/>
          <w:tab w:val="left" w:pos="2154"/>
        </w:tabs>
        <w:spacing w:before="21"/>
        <w:ind w:hanging="601"/>
        <w:rPr>
          <w:rFonts w:ascii="Cambria"/>
          <w:sz w:val="24"/>
        </w:rPr>
      </w:pPr>
      <w:r>
        <w:rPr>
          <w:rFonts w:ascii="Cambria"/>
          <w:w w:val="105"/>
          <w:sz w:val="24"/>
        </w:rPr>
        <w:t>m</w:t>
      </w:r>
      <w:r>
        <w:rPr>
          <w:rFonts w:ascii="Cambria"/>
          <w:spacing w:val="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5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P.length</w:t>
      </w:r>
      <w:proofErr w:type="spellEnd"/>
      <w:proofErr w:type="gramEnd"/>
    </w:p>
    <w:p w14:paraId="7BA03951" w14:textId="77777777" w:rsidR="000564D5" w:rsidRDefault="00A80942" w:rsidP="000564D5">
      <w:pPr>
        <w:pStyle w:val="ListParagraph"/>
        <w:numPr>
          <w:ilvl w:val="1"/>
          <w:numId w:val="19"/>
        </w:numPr>
        <w:tabs>
          <w:tab w:val="left" w:pos="2513"/>
          <w:tab w:val="left" w:pos="2514"/>
        </w:tabs>
        <w:spacing w:before="16"/>
        <w:ind w:left="2513" w:hanging="961"/>
        <w:rPr>
          <w:rFonts w:ascii="Cambria"/>
          <w:sz w:val="24"/>
        </w:rPr>
      </w:pPr>
      <w:r>
        <w:rPr>
          <w:rFonts w:ascii="Cambria"/>
          <w:w w:val="105"/>
          <w:sz w:val="24"/>
        </w:rPr>
        <w:t>for</w:t>
      </w:r>
      <w:r>
        <w:rPr>
          <w:rFonts w:ascii="Cambria"/>
          <w:spacing w:val="-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</w:t>
      </w:r>
      <w:r>
        <w:rPr>
          <w:rFonts w:ascii="Cambria"/>
          <w:spacing w:val="-6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0</w:t>
      </w:r>
      <w:r>
        <w:rPr>
          <w:rFonts w:ascii="Cambria"/>
          <w:spacing w:val="-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to</w:t>
      </w:r>
      <w:r>
        <w:rPr>
          <w:rFonts w:ascii="Cambria"/>
          <w:spacing w:val="-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n-m</w:t>
      </w:r>
    </w:p>
    <w:p w14:paraId="4CC3E4D7" w14:textId="77777777" w:rsidR="000564D5" w:rsidRDefault="00A80942" w:rsidP="000564D5">
      <w:pPr>
        <w:pStyle w:val="BodyText"/>
        <w:tabs>
          <w:tab w:val="left" w:pos="2873"/>
        </w:tabs>
        <w:spacing w:before="19"/>
        <w:ind w:left="1553"/>
        <w:rPr>
          <w:rFonts w:ascii="Cambria"/>
        </w:rPr>
      </w:pPr>
      <w:r>
        <w:rPr>
          <w:rFonts w:ascii="Cambria"/>
          <w:w w:val="105"/>
        </w:rPr>
        <w:t>4.</w:t>
      </w:r>
      <w:r>
        <w:rPr>
          <w:rFonts w:ascii="Cambria"/>
          <w:w w:val="105"/>
        </w:rPr>
        <w:tab/>
        <w:t>if</w:t>
      </w:r>
      <w:r>
        <w:rPr>
          <w:rFonts w:ascii="Cambria"/>
          <w:spacing w:val="-14"/>
          <w:w w:val="105"/>
        </w:rPr>
        <w:t xml:space="preserve"> </w:t>
      </w:r>
      <w:r>
        <w:rPr>
          <w:rFonts w:ascii="Cambria"/>
          <w:w w:val="105"/>
        </w:rPr>
        <w:t>P[</w:t>
      </w:r>
      <w:proofErr w:type="gramStart"/>
      <w:r>
        <w:rPr>
          <w:rFonts w:ascii="Cambria"/>
          <w:w w:val="105"/>
        </w:rPr>
        <w:t>1..</w:t>
      </w:r>
      <w:proofErr w:type="gramEnd"/>
      <w:r>
        <w:rPr>
          <w:rFonts w:ascii="Cambria"/>
          <w:w w:val="105"/>
        </w:rPr>
        <w:t>m]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T[s+1..s+m]</w:t>
      </w:r>
    </w:p>
    <w:p w14:paraId="122EF53C" w14:textId="77777777" w:rsidR="000564D5" w:rsidRDefault="00A80942" w:rsidP="000564D5">
      <w:pPr>
        <w:pStyle w:val="BodyText"/>
        <w:tabs>
          <w:tab w:val="left" w:pos="2873"/>
        </w:tabs>
        <w:spacing w:before="16"/>
        <w:ind w:left="1553"/>
        <w:rPr>
          <w:rFonts w:ascii="Cambria"/>
        </w:rPr>
      </w:pPr>
      <w:r>
        <w:rPr>
          <w:rFonts w:ascii="Cambria"/>
        </w:rPr>
        <w:t>5.</w:t>
      </w:r>
      <w:r>
        <w:rPr>
          <w:rFonts w:ascii="Cambria"/>
        </w:rPr>
        <w:tab/>
        <w:t>then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"Pattern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occurs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shift"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s</w:t>
      </w:r>
    </w:p>
    <w:p w14:paraId="2E82AC34" w14:textId="77777777" w:rsidR="000564D5" w:rsidRDefault="00A80942" w:rsidP="000564D5">
      <w:pPr>
        <w:pStyle w:val="BodyText"/>
        <w:spacing w:before="6"/>
        <w:rPr>
          <w:rFonts w:ascii="Cambri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1AD485F" wp14:editId="3FBE2540">
                <wp:simplePos x="0" y="0"/>
                <wp:positionH relativeFrom="page">
                  <wp:posOffset>1748155</wp:posOffset>
                </wp:positionH>
                <wp:positionV relativeFrom="paragraph">
                  <wp:posOffset>173355</wp:posOffset>
                </wp:positionV>
                <wp:extent cx="4480560" cy="1270"/>
                <wp:effectExtent l="5080" t="9525" r="10160" b="8255"/>
                <wp:wrapTopAndBottom/>
                <wp:docPr id="2035106004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80560" cy="1270"/>
                        </a:xfrm>
                        <a:custGeom>
                          <a:avLst/>
                          <a:gdLst>
                            <a:gd name="T0" fmla="+- 0 2753 2753"/>
                            <a:gd name="T1" fmla="*/ T0 w 7056"/>
                            <a:gd name="T2" fmla="+- 0 9809 2753"/>
                            <a:gd name="T3" fmla="*/ T2 w 7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56">
                              <a:moveTo>
                                <a:pt x="0" y="0"/>
                              </a:moveTo>
                              <a:lnTo>
                                <a:pt x="7056" y="0"/>
                              </a:lnTo>
                            </a:path>
                          </a:pathLst>
                        </a:custGeom>
                        <a:noFill/>
                        <a:ln w="62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shape id="Freeform: Shape 5" o:spid="_x0000_s1105" style="width:352.8pt;height:0.1pt;margin-top:13.65pt;margin-left:137.65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z-index:-251633664" coordsize="7056,1270" path="m,l7056,e" filled="f" strokeweight="0.49pt">
                <v:path arrowok="t" o:connecttype="custom" o:connectlocs="0,0;4480560,0" o:connectangles="0,0"/>
                <w10:wrap type="topAndBottom"/>
              </v:shape>
            </w:pict>
          </mc:Fallback>
        </mc:AlternateContent>
      </w:r>
    </w:p>
    <w:p w14:paraId="66152393" w14:textId="77777777" w:rsidR="000564D5" w:rsidRDefault="000564D5" w:rsidP="000564D5">
      <w:pPr>
        <w:pStyle w:val="BodyText"/>
        <w:rPr>
          <w:rFonts w:ascii="Cambria"/>
          <w:sz w:val="22"/>
        </w:rPr>
      </w:pPr>
    </w:p>
    <w:p w14:paraId="5402B2B1" w14:textId="77777777" w:rsidR="000564D5" w:rsidRDefault="00A80942" w:rsidP="000564D5">
      <w:pPr>
        <w:pStyle w:val="BodyText"/>
        <w:ind w:left="1320"/>
      </w:pP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 and pattern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follows;</w:t>
      </w:r>
    </w:p>
    <w:p w14:paraId="068E068C" w14:textId="77777777" w:rsidR="000564D5" w:rsidRDefault="00A80942" w:rsidP="000564D5">
      <w:pPr>
        <w:pStyle w:val="BodyText"/>
        <w:tabs>
          <w:tab w:val="left" w:pos="4750"/>
        </w:tabs>
        <w:spacing w:before="99"/>
        <w:ind w:right="218"/>
        <w:jc w:val="center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CA7DFB0" wp14:editId="4F3D622A">
                <wp:simplePos x="0" y="0"/>
                <wp:positionH relativeFrom="page">
                  <wp:posOffset>2092960</wp:posOffset>
                </wp:positionH>
                <wp:positionV relativeFrom="paragraph">
                  <wp:posOffset>310515</wp:posOffset>
                </wp:positionV>
                <wp:extent cx="2449830" cy="187960"/>
                <wp:effectExtent l="0" t="3175" r="635" b="0"/>
                <wp:wrapTopAndBottom/>
                <wp:docPr id="48462397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  <w:gridCol w:w="428"/>
                              <w:gridCol w:w="427"/>
                              <w:gridCol w:w="425"/>
                              <w:gridCol w:w="427"/>
                              <w:gridCol w:w="427"/>
                              <w:gridCol w:w="427"/>
                              <w:gridCol w:w="427"/>
                              <w:gridCol w:w="427"/>
                            </w:tblGrid>
                            <w:tr w:rsidR="00F54D04" w14:paraId="1173716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</w:tcPr>
                                <w:p w14:paraId="4D954EF3" w14:textId="77777777" w:rsidR="000564D5" w:rsidRDefault="00A80942">
                                  <w:pPr>
                                    <w:pStyle w:val="TableParagraph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</w:tcPr>
                                <w:p w14:paraId="7402952B" w14:textId="77777777" w:rsidR="000564D5" w:rsidRDefault="00A80942">
                                  <w:pPr>
                                    <w:pStyle w:val="TableParagraph"/>
                                    <w:ind w:lef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14:paraId="22218B1C" w14:textId="77777777" w:rsidR="000564D5" w:rsidRDefault="00A80942">
                                  <w:pPr>
                                    <w:pStyle w:val="TableParagraph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BE267A4" w14:textId="77777777" w:rsidR="000564D5" w:rsidRDefault="00A80942">
                                  <w:pPr>
                                    <w:pStyle w:val="TableParagraph"/>
                                    <w:ind w:lef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14:paraId="37AF00CE" w14:textId="77777777" w:rsidR="000564D5" w:rsidRDefault="00A80942">
                                  <w:pPr>
                                    <w:pStyle w:val="TableParagraph"/>
                                    <w:ind w:left="1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14:paraId="4FBEACFC" w14:textId="77777777" w:rsidR="000564D5" w:rsidRDefault="00A80942">
                                  <w:pPr>
                                    <w:pStyle w:val="TableParagraph"/>
                                    <w:ind w:left="1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14:paraId="60FF2AB1" w14:textId="77777777" w:rsidR="000564D5" w:rsidRDefault="00A80942">
                                  <w:pPr>
                                    <w:pStyle w:val="TableParagraph"/>
                                    <w:ind w:left="1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14:paraId="3815BEC3" w14:textId="77777777" w:rsidR="000564D5" w:rsidRDefault="00A80942">
                                  <w:pPr>
                                    <w:pStyle w:val="TableParagraph"/>
                                    <w:ind w:lef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14:paraId="35441F59" w14:textId="77777777" w:rsidR="000564D5" w:rsidRDefault="00A80942">
                                  <w:pPr>
                                    <w:pStyle w:val="TableParagraph"/>
                                    <w:ind w:lef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14D133C3" w14:textId="77777777" w:rsidR="000564D5" w:rsidRDefault="000564D5" w:rsidP="000564D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7DFB0" id="Text Box 4" o:spid="_x0000_s1091" type="#_x0000_t202" style="position:absolute;left:0;text-align:left;margin-left:164.8pt;margin-top:24.45pt;width:192.9pt;height:14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  <w:gridCol w:w="428"/>
                        <w:gridCol w:w="427"/>
                        <w:gridCol w:w="425"/>
                        <w:gridCol w:w="427"/>
                        <w:gridCol w:w="427"/>
                        <w:gridCol w:w="427"/>
                        <w:gridCol w:w="427"/>
                        <w:gridCol w:w="427"/>
                      </w:tblGrid>
                      <w:tr w:rsidR="00F54D04" w14:paraId="11737160" w14:textId="77777777">
                        <w:trPr>
                          <w:trHeight w:val="275"/>
                        </w:trPr>
                        <w:tc>
                          <w:tcPr>
                            <w:tcW w:w="427" w:type="dxa"/>
                          </w:tcPr>
                          <w:p w14:paraId="4D954EF3" w14:textId="77777777" w:rsidR="000564D5" w:rsidRDefault="00A80942">
                            <w:pPr>
                              <w:pStyle w:val="TableParagraph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8" w:type="dxa"/>
                          </w:tcPr>
                          <w:p w14:paraId="7402952B" w14:textId="77777777" w:rsidR="000564D5" w:rsidRDefault="00A80942">
                            <w:pPr>
                              <w:pStyle w:val="TableParagraph"/>
                              <w:ind w:lef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14:paraId="22218B1C" w14:textId="77777777" w:rsidR="000564D5" w:rsidRDefault="00A80942">
                            <w:pPr>
                              <w:pStyle w:val="TableParagraph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BE267A4" w14:textId="77777777" w:rsidR="000564D5" w:rsidRDefault="00A80942">
                            <w:pPr>
                              <w:pStyle w:val="TableParagraph"/>
                              <w:ind w:lef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14:paraId="37AF00CE" w14:textId="77777777" w:rsidR="000564D5" w:rsidRDefault="00A80942">
                            <w:pPr>
                              <w:pStyle w:val="TableParagraph"/>
                              <w:ind w:left="1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14:paraId="4FBEACFC" w14:textId="77777777" w:rsidR="000564D5" w:rsidRDefault="00A80942">
                            <w:pPr>
                              <w:pStyle w:val="TableParagraph"/>
                              <w:ind w:left="1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14:paraId="60FF2AB1" w14:textId="77777777" w:rsidR="000564D5" w:rsidRDefault="00A80942">
                            <w:pPr>
                              <w:pStyle w:val="TableParagraph"/>
                              <w:ind w:left="1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14:paraId="3815BEC3" w14:textId="77777777" w:rsidR="000564D5" w:rsidRDefault="00A80942">
                            <w:pPr>
                              <w:pStyle w:val="TableParagraph"/>
                              <w:ind w:lef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14:paraId="35441F59" w14:textId="77777777" w:rsidR="000564D5" w:rsidRDefault="00A80942">
                            <w:pPr>
                              <w:pStyle w:val="TableParagraph"/>
                              <w:ind w:lef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14D133C3" w14:textId="77777777" w:rsidR="000564D5" w:rsidRDefault="000564D5" w:rsidP="000564D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0EBCF96" wp14:editId="7187574D">
                <wp:simplePos x="0" y="0"/>
                <wp:positionH relativeFrom="page">
                  <wp:posOffset>5113655</wp:posOffset>
                </wp:positionH>
                <wp:positionV relativeFrom="paragraph">
                  <wp:posOffset>310515</wp:posOffset>
                </wp:positionV>
                <wp:extent cx="834390" cy="187960"/>
                <wp:effectExtent l="0" t="3175" r="0" b="0"/>
                <wp:wrapTopAndBottom/>
                <wp:docPr id="199887170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  <w:gridCol w:w="432"/>
                              <w:gridCol w:w="435"/>
                            </w:tblGrid>
                            <w:tr w:rsidR="00F54D04" w14:paraId="099703D7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32" w:type="dxa"/>
                                  <w:shd w:val="clear" w:color="auto" w:fill="D9D9D9"/>
                                </w:tcPr>
                                <w:p w14:paraId="0D855699" w14:textId="77777777" w:rsidR="000564D5" w:rsidRDefault="00A80942">
                                  <w:pPr>
                                    <w:pStyle w:val="TableParagraph"/>
                                    <w:ind w:left="1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D9D9D9"/>
                                </w:tcPr>
                                <w:p w14:paraId="4F57D8C3" w14:textId="77777777" w:rsidR="000564D5" w:rsidRDefault="00A80942">
                                  <w:pPr>
                                    <w:pStyle w:val="TableParagraph"/>
                                    <w:ind w:left="1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D9D9D9"/>
                                </w:tcPr>
                                <w:p w14:paraId="78239EFB" w14:textId="77777777" w:rsidR="000564D5" w:rsidRDefault="00A80942">
                                  <w:pPr>
                                    <w:pStyle w:val="TableParagraph"/>
                                    <w:ind w:left="1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14:paraId="017AFDF1" w14:textId="77777777" w:rsidR="000564D5" w:rsidRDefault="000564D5" w:rsidP="000564D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BCF96" id="Text Box 3" o:spid="_x0000_s1092" type="#_x0000_t202" style="position:absolute;left:0;text-align:left;margin-left:402.65pt;margin-top:24.45pt;width:65.7pt;height:14.8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  <w:gridCol w:w="432"/>
                        <w:gridCol w:w="435"/>
                      </w:tblGrid>
                      <w:tr w:rsidR="00F54D04" w14:paraId="099703D7" w14:textId="77777777">
                        <w:trPr>
                          <w:trHeight w:val="275"/>
                        </w:trPr>
                        <w:tc>
                          <w:tcPr>
                            <w:tcW w:w="432" w:type="dxa"/>
                            <w:shd w:val="clear" w:color="auto" w:fill="D9D9D9"/>
                          </w:tcPr>
                          <w:p w14:paraId="0D855699" w14:textId="77777777" w:rsidR="000564D5" w:rsidRDefault="00A80942">
                            <w:pPr>
                              <w:pStyle w:val="TableParagraph"/>
                              <w:ind w:left="1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D9D9D9"/>
                          </w:tcPr>
                          <w:p w14:paraId="4F57D8C3" w14:textId="77777777" w:rsidR="000564D5" w:rsidRDefault="00A80942">
                            <w:pPr>
                              <w:pStyle w:val="TableParagraph"/>
                              <w:ind w:left="1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D9D9D9"/>
                          </w:tcPr>
                          <w:p w14:paraId="78239EFB" w14:textId="77777777" w:rsidR="000564D5" w:rsidRDefault="00A80942">
                            <w:pPr>
                              <w:pStyle w:val="TableParagraph"/>
                              <w:ind w:left="1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c>
                      </w:tr>
                    </w:tbl>
                    <w:p w14:paraId="017AFDF1" w14:textId="77777777" w:rsidR="000564D5" w:rsidRDefault="000564D5" w:rsidP="000564D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position w:val="-4"/>
        </w:rPr>
        <w:t>Text</w:t>
      </w:r>
      <w:r>
        <w:rPr>
          <w:spacing w:val="-1"/>
          <w:position w:val="-4"/>
        </w:rPr>
        <w:t xml:space="preserve"> </w:t>
      </w:r>
      <w:r>
        <w:rPr>
          <w:b/>
          <w:i/>
          <w:position w:val="-4"/>
        </w:rPr>
        <w:t>T</w:t>
      </w:r>
      <w:r>
        <w:rPr>
          <w:b/>
          <w:i/>
          <w:position w:val="-4"/>
        </w:rPr>
        <w:tab/>
      </w:r>
      <w:r>
        <w:t>Pattern</w:t>
      </w:r>
      <w:r>
        <w:rPr>
          <w:spacing w:val="-6"/>
        </w:rPr>
        <w:t xml:space="preserve"> </w:t>
      </w:r>
      <w:r>
        <w:rPr>
          <w:b/>
          <w:i/>
        </w:rPr>
        <w:t>P</w:t>
      </w:r>
    </w:p>
    <w:p w14:paraId="119DDEF6" w14:textId="77777777" w:rsidR="000564D5" w:rsidRDefault="000564D5" w:rsidP="000564D5">
      <w:pPr>
        <w:pStyle w:val="BodyText"/>
        <w:rPr>
          <w:b/>
          <w:i/>
          <w:sz w:val="32"/>
        </w:rPr>
      </w:pPr>
    </w:p>
    <w:p w14:paraId="707F3C63" w14:textId="77777777" w:rsidR="000564D5" w:rsidRDefault="00A80942" w:rsidP="000564D5">
      <w:pPr>
        <w:pStyle w:val="ListParagraph"/>
        <w:numPr>
          <w:ilvl w:val="0"/>
          <w:numId w:val="18"/>
        </w:numPr>
        <w:tabs>
          <w:tab w:val="left" w:pos="1680"/>
          <w:tab w:val="left" w:pos="1681"/>
          <w:tab w:val="left" w:pos="8646"/>
        </w:tabs>
        <w:spacing w:before="194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comparisons</w:t>
      </w:r>
      <w:r>
        <w:rPr>
          <w:spacing w:val="2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occur 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algorithm?</w:t>
      </w:r>
      <w:r w:rsidR="003D433B">
        <w:rPr>
          <w:sz w:val="24"/>
        </w:rPr>
        <w:t xml:space="preserve">                          </w:t>
      </w:r>
      <w:r>
        <w:rPr>
          <w:sz w:val="24"/>
        </w:rPr>
        <w:t>(3</w:t>
      </w:r>
      <w:r>
        <w:rPr>
          <w:spacing w:val="-6"/>
          <w:sz w:val="24"/>
        </w:rPr>
        <w:t xml:space="preserve"> </w:t>
      </w:r>
      <w:r>
        <w:rPr>
          <w:sz w:val="24"/>
        </w:rPr>
        <w:t>mark</w:t>
      </w:r>
      <w:r w:rsidR="00743889">
        <w:rPr>
          <w:sz w:val="24"/>
        </w:rPr>
        <w:t>s</w:t>
      </w:r>
      <w:r>
        <w:rPr>
          <w:sz w:val="24"/>
        </w:rPr>
        <w:t>)</w:t>
      </w:r>
    </w:p>
    <w:p w14:paraId="5C3C8492" w14:textId="77777777" w:rsidR="000564D5" w:rsidRDefault="000564D5" w:rsidP="000564D5">
      <w:pPr>
        <w:pStyle w:val="BodyText"/>
        <w:spacing w:before="3"/>
      </w:pPr>
    </w:p>
    <w:p w14:paraId="18B6B061" w14:textId="77777777" w:rsidR="000564D5" w:rsidRDefault="00A80942" w:rsidP="000564D5">
      <w:pPr>
        <w:pStyle w:val="ListParagraph"/>
        <w:numPr>
          <w:ilvl w:val="0"/>
          <w:numId w:val="18"/>
        </w:numPr>
        <w:tabs>
          <w:tab w:val="left" w:pos="1681"/>
          <w:tab w:val="left" w:pos="8646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many valid</w:t>
      </w:r>
      <w:r>
        <w:rPr>
          <w:spacing w:val="-1"/>
          <w:sz w:val="24"/>
        </w:rPr>
        <w:t xml:space="preserve"> </w:t>
      </w:r>
      <w:r>
        <w:rPr>
          <w:sz w:val="24"/>
        </w:rPr>
        <w:t>and invalid</w:t>
      </w:r>
      <w:r>
        <w:rPr>
          <w:spacing w:val="-1"/>
          <w:sz w:val="24"/>
        </w:rPr>
        <w:t xml:space="preserve"> </w:t>
      </w:r>
      <w:r>
        <w:rPr>
          <w:sz w:val="24"/>
        </w:rPr>
        <w:t>shifts would</w:t>
      </w:r>
      <w:r>
        <w:rPr>
          <w:spacing w:val="-1"/>
          <w:sz w:val="24"/>
        </w:rPr>
        <w:t xml:space="preserve"> </w:t>
      </w:r>
      <w:r>
        <w:rPr>
          <w:sz w:val="24"/>
        </w:rPr>
        <w:t>occur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algorithm?</w:t>
      </w:r>
      <w:r w:rsidR="003D433B">
        <w:rPr>
          <w:sz w:val="24"/>
        </w:rPr>
        <w:t xml:space="preserve">          </w:t>
      </w:r>
      <w:r>
        <w:rPr>
          <w:sz w:val="24"/>
        </w:rPr>
        <w:t>(2</w:t>
      </w:r>
      <w:r>
        <w:rPr>
          <w:spacing w:val="-1"/>
          <w:sz w:val="24"/>
        </w:rPr>
        <w:t xml:space="preserve"> </w:t>
      </w:r>
      <w:r>
        <w:rPr>
          <w:sz w:val="24"/>
        </w:rPr>
        <w:t>marks)</w:t>
      </w:r>
    </w:p>
    <w:p w14:paraId="33993CD3" w14:textId="77777777" w:rsidR="000564D5" w:rsidRDefault="000564D5" w:rsidP="000564D5">
      <w:pPr>
        <w:pStyle w:val="BodyText"/>
      </w:pPr>
    </w:p>
    <w:p w14:paraId="18BF3E5A" w14:textId="16C16071" w:rsidR="000564D5" w:rsidRDefault="00A80942" w:rsidP="000564D5">
      <w:pPr>
        <w:pStyle w:val="ListParagraph"/>
        <w:numPr>
          <w:ilvl w:val="0"/>
          <w:numId w:val="18"/>
        </w:numPr>
        <w:tabs>
          <w:tab w:val="left" w:pos="1681"/>
        </w:tabs>
        <w:ind w:right="350"/>
        <w:rPr>
          <w:sz w:val="24"/>
        </w:rPr>
      </w:pPr>
      <w:r>
        <w:rPr>
          <w:sz w:val="24"/>
        </w:rPr>
        <w:t xml:space="preserve">Discuss the </w:t>
      </w:r>
      <w:r>
        <w:rPr>
          <w:b/>
          <w:sz w:val="24"/>
        </w:rPr>
        <w:t xml:space="preserve">Best case </w:t>
      </w:r>
      <w:r>
        <w:rPr>
          <w:sz w:val="24"/>
        </w:rPr>
        <w:t xml:space="preserve">of the </w:t>
      </w:r>
      <w:r>
        <w:rPr>
          <w:b/>
          <w:sz w:val="24"/>
        </w:rPr>
        <w:t xml:space="preserve">Naïve-String-Matcher algorithm </w:t>
      </w:r>
      <w:r>
        <w:rPr>
          <w:sz w:val="24"/>
        </w:rPr>
        <w:t>and state the time</w:t>
      </w:r>
      <w:r>
        <w:rPr>
          <w:spacing w:val="-57"/>
          <w:sz w:val="24"/>
        </w:rPr>
        <w:t xml:space="preserve"> </w:t>
      </w:r>
      <w:r>
        <w:rPr>
          <w:sz w:val="24"/>
        </w:rPr>
        <w:t>complexity.</w:t>
      </w:r>
      <w:r>
        <w:rPr>
          <w:spacing w:val="-1"/>
          <w:sz w:val="24"/>
        </w:rPr>
        <w:t xml:space="preserve"> </w:t>
      </w:r>
      <w:r w:rsidR="00743889">
        <w:rPr>
          <w:spacing w:val="-1"/>
          <w:sz w:val="24"/>
        </w:rPr>
        <w:t xml:space="preserve">                                                                                                 </w:t>
      </w:r>
      <w:r>
        <w:rPr>
          <w:sz w:val="24"/>
        </w:rPr>
        <w:t>(2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 w:rsidR="00743889">
        <w:rPr>
          <w:sz w:val="24"/>
        </w:rPr>
        <w:t>s</w:t>
      </w:r>
      <w:r>
        <w:rPr>
          <w:sz w:val="24"/>
        </w:rPr>
        <w:t>)</w:t>
      </w:r>
    </w:p>
    <w:p w14:paraId="7BC7B20C" w14:textId="77777777" w:rsidR="000564D5" w:rsidRDefault="000564D5" w:rsidP="000564D5">
      <w:pPr>
        <w:pStyle w:val="BodyText"/>
      </w:pPr>
    </w:p>
    <w:p w14:paraId="37066EC5" w14:textId="77777777" w:rsidR="000564D5" w:rsidRDefault="00A80942" w:rsidP="000564D5">
      <w:pPr>
        <w:pStyle w:val="ListParagraph"/>
        <w:numPr>
          <w:ilvl w:val="0"/>
          <w:numId w:val="18"/>
        </w:numPr>
        <w:tabs>
          <w:tab w:val="left" w:pos="1681"/>
        </w:tabs>
        <w:ind w:right="148"/>
        <w:rPr>
          <w:sz w:val="24"/>
        </w:rPr>
      </w:pPr>
      <w:r>
        <w:rPr>
          <w:sz w:val="24"/>
        </w:rPr>
        <w:t xml:space="preserve">Discuss the </w:t>
      </w:r>
      <w:r>
        <w:rPr>
          <w:b/>
          <w:sz w:val="24"/>
        </w:rPr>
        <w:t xml:space="preserve">Worst case </w:t>
      </w:r>
      <w:r>
        <w:rPr>
          <w:sz w:val="24"/>
        </w:rPr>
        <w:t xml:space="preserve">of the </w:t>
      </w:r>
      <w:r>
        <w:rPr>
          <w:b/>
          <w:sz w:val="24"/>
        </w:rPr>
        <w:t xml:space="preserve">Naïve-String-Matcher algorithm </w:t>
      </w:r>
      <w:r>
        <w:rPr>
          <w:sz w:val="24"/>
        </w:rPr>
        <w:t>and state the time</w:t>
      </w:r>
      <w:r>
        <w:rPr>
          <w:spacing w:val="-57"/>
          <w:sz w:val="24"/>
        </w:rPr>
        <w:t xml:space="preserve"> </w:t>
      </w:r>
      <w:r>
        <w:rPr>
          <w:sz w:val="24"/>
        </w:rPr>
        <w:t>complexity.</w:t>
      </w:r>
      <w:r>
        <w:rPr>
          <w:spacing w:val="-1"/>
          <w:sz w:val="24"/>
        </w:rPr>
        <w:t xml:space="preserve"> </w:t>
      </w:r>
      <w:r w:rsidR="00743889">
        <w:rPr>
          <w:spacing w:val="-1"/>
          <w:sz w:val="24"/>
        </w:rPr>
        <w:t xml:space="preserve">                                                                                                  </w:t>
      </w:r>
      <w:r>
        <w:rPr>
          <w:sz w:val="24"/>
        </w:rPr>
        <w:t>(2</w:t>
      </w:r>
      <w:r>
        <w:rPr>
          <w:spacing w:val="-2"/>
          <w:sz w:val="24"/>
        </w:rPr>
        <w:t xml:space="preserve"> </w:t>
      </w:r>
      <w:r>
        <w:rPr>
          <w:sz w:val="24"/>
        </w:rPr>
        <w:t>mark)</w:t>
      </w:r>
    </w:p>
    <w:p w14:paraId="0CD45183" w14:textId="77777777" w:rsidR="000564D5" w:rsidRDefault="000564D5" w:rsidP="000564D5">
      <w:pPr>
        <w:pStyle w:val="BodyText"/>
        <w:spacing w:before="11"/>
        <w:rPr>
          <w:sz w:val="23"/>
        </w:rPr>
      </w:pPr>
    </w:p>
    <w:p w14:paraId="4847CF2E" w14:textId="77777777" w:rsidR="000564D5" w:rsidRDefault="00A80942" w:rsidP="000564D5">
      <w:pPr>
        <w:spacing w:before="56"/>
        <w:ind w:left="101"/>
        <w:rPr>
          <w:rFonts w:ascii="Calibri"/>
        </w:rPr>
      </w:pPr>
      <w:r>
        <w:rPr>
          <w:rFonts w:ascii="Calibri"/>
        </w:rPr>
        <w:t>b)</w:t>
      </w:r>
    </w:p>
    <w:p w14:paraId="05E3E138" w14:textId="1E1DFC44" w:rsidR="000564D5" w:rsidRDefault="00A80942" w:rsidP="000564D5">
      <w:pPr>
        <w:pStyle w:val="ListParagraph"/>
        <w:numPr>
          <w:ilvl w:val="0"/>
          <w:numId w:val="17"/>
        </w:numPr>
        <w:tabs>
          <w:tab w:val="left" w:pos="1721"/>
          <w:tab w:val="left" w:pos="1722"/>
        </w:tabs>
        <w:ind w:hanging="721"/>
        <w:rPr>
          <w:b/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ins w:id="122" w:author="Thushari Silva" w:date="2024-02-10T00:34:00Z">
        <w:r w:rsidR="008D32BC">
          <w:rPr>
            <w:spacing w:val="-9"/>
            <w:sz w:val="24"/>
          </w:rPr>
          <w:t xml:space="preserve">the </w:t>
        </w:r>
      </w:ins>
      <w:r>
        <w:rPr>
          <w:sz w:val="24"/>
        </w:rPr>
        <w:t>modulo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100,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spurious</w:t>
      </w:r>
      <w:r>
        <w:rPr>
          <w:spacing w:val="-7"/>
          <w:sz w:val="24"/>
        </w:rPr>
        <w:t xml:space="preserve"> </w:t>
      </w:r>
      <w:r>
        <w:rPr>
          <w:sz w:val="24"/>
        </w:rPr>
        <w:t>hits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valid</w:t>
      </w:r>
      <w:r>
        <w:rPr>
          <w:spacing w:val="-7"/>
          <w:sz w:val="24"/>
        </w:rPr>
        <w:t xml:space="preserve"> </w:t>
      </w:r>
      <w:r>
        <w:rPr>
          <w:sz w:val="24"/>
        </w:rPr>
        <w:t>hits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Rabin</w:t>
      </w:r>
    </w:p>
    <w:p w14:paraId="1243DC17" w14:textId="77777777" w:rsidR="000564D5" w:rsidRDefault="00A80942">
      <w:pPr>
        <w:pStyle w:val="BodyText"/>
        <w:tabs>
          <w:tab w:val="left" w:pos="8677"/>
        </w:tabs>
        <w:ind w:left="1710" w:right="300"/>
        <w:pPrChange w:id="123" w:author="Thushari Silva" w:date="2024-02-10T00:35:00Z">
          <w:pPr>
            <w:pStyle w:val="BodyText"/>
            <w:tabs>
              <w:tab w:val="left" w:pos="8677"/>
            </w:tabs>
            <w:ind w:left="2040" w:right="300"/>
          </w:pPr>
        </w:pPrChange>
      </w:pPr>
      <w:r>
        <w:rPr>
          <w:b/>
        </w:rPr>
        <w:t>-Karp</w:t>
      </w:r>
      <w:r>
        <w:rPr>
          <w:b/>
          <w:spacing w:val="31"/>
        </w:rPr>
        <w:t xml:space="preserve"> </w:t>
      </w:r>
      <w:r>
        <w:rPr>
          <w:b/>
        </w:rPr>
        <w:t>matcher</w:t>
      </w:r>
      <w:r>
        <w:rPr>
          <w:b/>
          <w:spacing w:val="34"/>
        </w:rPr>
        <w:t xml:space="preserve"> </w:t>
      </w:r>
      <w:r>
        <w:t>encounter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text</w:t>
      </w:r>
      <w:r>
        <w:rPr>
          <w:spacing w:val="30"/>
        </w:rPr>
        <w:t xml:space="preserve"> </w:t>
      </w:r>
      <w:r>
        <w:t>T</w:t>
      </w:r>
      <w:r>
        <w:rPr>
          <w:spacing w:val="35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203410052006</w:t>
      </w:r>
      <w:r>
        <w:rPr>
          <w:spacing w:val="31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t>looking</w:t>
      </w:r>
      <w:r>
        <w:rPr>
          <w:spacing w:val="30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pattern</w:t>
      </w:r>
      <w:r>
        <w:rPr>
          <w:spacing w:val="54"/>
        </w:rPr>
        <w:t xml:space="preserve"> </w:t>
      </w:r>
      <w:r>
        <w:rPr>
          <w:i/>
        </w:rPr>
        <w:t>P</w:t>
      </w:r>
      <w:r>
        <w:rPr>
          <w:i/>
          <w:spacing w:val="-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100?</w:t>
      </w:r>
      <w:r>
        <w:tab/>
      </w:r>
      <w:r>
        <w:rPr>
          <w:spacing w:val="-3"/>
        </w:rPr>
        <w:t>(4</w:t>
      </w:r>
      <w:r>
        <w:rPr>
          <w:spacing w:val="-16"/>
        </w:rPr>
        <w:t xml:space="preserve"> </w:t>
      </w:r>
      <w:r>
        <w:rPr>
          <w:spacing w:val="-2"/>
        </w:rPr>
        <w:t>marks)</w:t>
      </w:r>
    </w:p>
    <w:p w14:paraId="505F216A" w14:textId="77777777" w:rsidR="000564D5" w:rsidRDefault="000564D5" w:rsidP="000564D5">
      <w:pPr>
        <w:pStyle w:val="BodyText"/>
      </w:pPr>
    </w:p>
    <w:p w14:paraId="6C91CF26" w14:textId="1BCAC103" w:rsidR="000564D5" w:rsidRDefault="00A80942" w:rsidP="000564D5">
      <w:pPr>
        <w:pStyle w:val="ListParagraph"/>
        <w:numPr>
          <w:ilvl w:val="0"/>
          <w:numId w:val="17"/>
        </w:numPr>
        <w:tabs>
          <w:tab w:val="left" w:pos="1721"/>
          <w:tab w:val="left" w:pos="1722"/>
          <w:tab w:val="left" w:pos="8689"/>
        </w:tabs>
        <w:ind w:hanging="721"/>
        <w:rPr>
          <w:sz w:val="24"/>
        </w:rPr>
      </w:pP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reduce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spurious</w:t>
      </w:r>
      <w:r>
        <w:rPr>
          <w:spacing w:val="-5"/>
          <w:sz w:val="24"/>
        </w:rPr>
        <w:t xml:space="preserve"> </w:t>
      </w:r>
      <w:r>
        <w:rPr>
          <w:sz w:val="24"/>
        </w:rPr>
        <w:t>hits</w:t>
      </w:r>
      <w:r>
        <w:rPr>
          <w:spacing w:val="-5"/>
          <w:sz w:val="24"/>
        </w:rPr>
        <w:t xml:space="preserve"> </w:t>
      </w:r>
      <w:ins w:id="124" w:author="Thushari Silva" w:date="2024-02-10T00:37:00Z">
        <w:r w:rsidR="008D32BC">
          <w:rPr>
            <w:spacing w:val="-8"/>
            <w:sz w:val="24"/>
          </w:rPr>
          <w:t xml:space="preserve">for the scenario in </w:t>
        </w:r>
      </w:ins>
      <w:del w:id="125" w:author="Thushari Silva" w:date="2024-02-10T00:37:00Z">
        <w:r w:rsidDel="008D32BC">
          <w:rPr>
            <w:sz w:val="24"/>
          </w:rPr>
          <w:delText>in</w:delText>
        </w:r>
        <w:r w:rsidDel="008D32BC">
          <w:rPr>
            <w:spacing w:val="-8"/>
            <w:sz w:val="24"/>
          </w:rPr>
          <w:delText xml:space="preserve"> </w:delText>
        </w:r>
      </w:del>
      <w:r>
        <w:rPr>
          <w:sz w:val="24"/>
        </w:rPr>
        <w:t>b</w:t>
      </w:r>
      <w:del w:id="126" w:author="Thushari Silva" w:date="2024-02-10T00:36:00Z">
        <w:r w:rsidDel="008D32BC">
          <w:rPr>
            <w:sz w:val="24"/>
          </w:rPr>
          <w:delText>)</w:delText>
        </w:r>
      </w:del>
      <w:r>
        <w:rPr>
          <w:spacing w:val="-8"/>
          <w:sz w:val="24"/>
        </w:rPr>
        <w:t xml:space="preserve"> </w:t>
      </w:r>
      <w:ins w:id="127" w:author="Thushari Silva" w:date="2024-02-10T00:36:00Z">
        <w:r w:rsidR="008D32BC">
          <w:rPr>
            <w:spacing w:val="-8"/>
            <w:sz w:val="24"/>
          </w:rPr>
          <w:t>(</w:t>
        </w:r>
      </w:ins>
      <w:proofErr w:type="spellStart"/>
      <w:r>
        <w:rPr>
          <w:sz w:val="24"/>
        </w:rPr>
        <w:t>i</w:t>
      </w:r>
      <w:proofErr w:type="spellEnd"/>
      <w:r>
        <w:rPr>
          <w:sz w:val="24"/>
        </w:rPr>
        <w:t>)?</w:t>
      </w:r>
      <w:r>
        <w:rPr>
          <w:sz w:val="24"/>
        </w:rPr>
        <w:tab/>
        <w:t>(2</w:t>
      </w:r>
      <w:r>
        <w:rPr>
          <w:spacing w:val="-11"/>
          <w:sz w:val="24"/>
        </w:rPr>
        <w:t xml:space="preserve"> </w:t>
      </w:r>
      <w:r>
        <w:rPr>
          <w:sz w:val="24"/>
        </w:rPr>
        <w:t>marks)</w:t>
      </w:r>
    </w:p>
    <w:p w14:paraId="30C4D75F" w14:textId="77777777" w:rsidR="000564D5" w:rsidRDefault="000564D5" w:rsidP="000564D5">
      <w:pPr>
        <w:pStyle w:val="BodyText"/>
        <w:spacing w:before="9"/>
        <w:rPr>
          <w:sz w:val="31"/>
        </w:rPr>
      </w:pPr>
    </w:p>
    <w:p w14:paraId="10FEB4ED" w14:textId="73A72D47" w:rsidR="000564D5" w:rsidRPr="004E6FEC" w:rsidRDefault="00A80942" w:rsidP="004E6FEC">
      <w:pPr>
        <w:pStyle w:val="ListParagraph"/>
        <w:numPr>
          <w:ilvl w:val="0"/>
          <w:numId w:val="17"/>
        </w:numPr>
        <w:tabs>
          <w:tab w:val="left" w:pos="1721"/>
          <w:tab w:val="left" w:pos="1722"/>
          <w:tab w:val="left" w:pos="8663"/>
        </w:tabs>
        <w:spacing w:line="242" w:lineRule="auto"/>
        <w:ind w:right="304"/>
        <w:rPr>
          <w:sz w:val="24"/>
        </w:rPr>
      </w:pPr>
      <w:r>
        <w:rPr>
          <w:sz w:val="24"/>
        </w:rPr>
        <w:t xml:space="preserve">What should </w:t>
      </w:r>
      <w:del w:id="128" w:author="Thushari Silva" w:date="2024-02-10T00:37:00Z">
        <w:r w:rsidDel="008D32BC">
          <w:rPr>
            <w:sz w:val="24"/>
          </w:rPr>
          <w:delText xml:space="preserve">be </w:delText>
        </w:r>
      </w:del>
      <w:del w:id="129" w:author="Thushari Silva" w:date="2024-02-10T00:35:00Z">
        <w:r w:rsidDel="008D32BC">
          <w:rPr>
            <w:sz w:val="24"/>
          </w:rPr>
          <w:delText xml:space="preserve">situation of the worst-case scenario occurs in </w:delText>
        </w:r>
      </w:del>
      <w:ins w:id="130" w:author="Thushari Silva" w:date="2024-02-10T00:37:00Z">
        <w:r w:rsidR="008D32BC">
          <w:rPr>
            <w:sz w:val="24"/>
          </w:rPr>
          <w:t>the situation be if the worst-case scenario occurs</w:t>
        </w:r>
      </w:ins>
      <w:ins w:id="131" w:author="Thushari Silva" w:date="2024-02-10T00:35:00Z">
        <w:r w:rsidR="008D32BC">
          <w:rPr>
            <w:sz w:val="24"/>
          </w:rPr>
          <w:t xml:space="preserve"> in the </w:t>
        </w:r>
      </w:ins>
      <w:r>
        <w:rPr>
          <w:sz w:val="24"/>
        </w:rPr>
        <w:t>Rabin-Karp</w:t>
      </w:r>
      <w:r>
        <w:rPr>
          <w:spacing w:val="1"/>
          <w:sz w:val="24"/>
        </w:rPr>
        <w:t xml:space="preserve"> </w:t>
      </w:r>
      <w:r>
        <w:rPr>
          <w:sz w:val="24"/>
        </w:rPr>
        <w:t>algorithm?</w:t>
      </w:r>
      <w:r>
        <w:rPr>
          <w:sz w:val="24"/>
        </w:rPr>
        <w:tab/>
      </w:r>
      <w:r>
        <w:rPr>
          <w:spacing w:val="-3"/>
          <w:sz w:val="24"/>
        </w:rPr>
        <w:t>(2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marks)</w:t>
      </w:r>
    </w:p>
    <w:p w14:paraId="166F9FC6" w14:textId="77777777" w:rsidR="000564D5" w:rsidRDefault="00A80942" w:rsidP="000564D5">
      <w:pPr>
        <w:pStyle w:val="BodyText"/>
        <w:spacing w:before="90"/>
        <w:ind w:left="101"/>
      </w:pPr>
      <w:r>
        <w:t>c)</w:t>
      </w:r>
    </w:p>
    <w:p w14:paraId="535120D5" w14:textId="77777777" w:rsidR="000564D5" w:rsidRDefault="00A80942" w:rsidP="000564D5">
      <w:pPr>
        <w:pStyle w:val="ListParagraph"/>
        <w:numPr>
          <w:ilvl w:val="0"/>
          <w:numId w:val="16"/>
        </w:numPr>
        <w:tabs>
          <w:tab w:val="left" w:pos="882"/>
        </w:tabs>
        <w:spacing w:before="3"/>
        <w:ind w:hanging="421"/>
        <w:rPr>
          <w:sz w:val="24"/>
        </w:rPr>
      </w:pPr>
      <w:r>
        <w:rPr>
          <w:sz w:val="24"/>
        </w:rPr>
        <w:t>Draw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state</w:t>
      </w:r>
      <w:r>
        <w:rPr>
          <w:spacing w:val="35"/>
          <w:sz w:val="24"/>
        </w:rPr>
        <w:t xml:space="preserve"> </w:t>
      </w:r>
      <w:r>
        <w:rPr>
          <w:sz w:val="24"/>
        </w:rPr>
        <w:t>transition</w:t>
      </w:r>
      <w:r>
        <w:rPr>
          <w:spacing w:val="38"/>
          <w:sz w:val="24"/>
        </w:rPr>
        <w:t xml:space="preserve"> </w:t>
      </w:r>
      <w:r>
        <w:rPr>
          <w:sz w:val="24"/>
        </w:rPr>
        <w:t>diagram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string-matching</w:t>
      </w:r>
      <w:r>
        <w:rPr>
          <w:spacing w:val="39"/>
          <w:sz w:val="24"/>
        </w:rPr>
        <w:t xml:space="preserve"> </w:t>
      </w:r>
      <w:r>
        <w:rPr>
          <w:sz w:val="24"/>
        </w:rPr>
        <w:t>automation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pattern</w:t>
      </w:r>
    </w:p>
    <w:p w14:paraId="6A65642B" w14:textId="77777777" w:rsidR="000564D5" w:rsidRDefault="00A80942" w:rsidP="000564D5">
      <w:pPr>
        <w:pStyle w:val="BodyText"/>
        <w:tabs>
          <w:tab w:val="left" w:pos="8591"/>
        </w:tabs>
        <w:ind w:left="821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  <w:i/>
        </w:rPr>
        <w:t>aba</w:t>
      </w:r>
      <w:r>
        <w:rPr>
          <w:b/>
          <w:i/>
          <w:spacing w:val="-1"/>
        </w:rPr>
        <w:t xml:space="preserve"> </w:t>
      </w:r>
      <w:r>
        <w:t>and take</w:t>
      </w:r>
      <w:r>
        <w:rPr>
          <w:spacing w:val="-8"/>
        </w:rPr>
        <w:t xml:space="preserve"> </w:t>
      </w:r>
      <w:r>
        <w:t>the input</w:t>
      </w:r>
      <w:r>
        <w:rPr>
          <w:spacing w:val="-1"/>
        </w:rPr>
        <w:t xml:space="preserve"> </w:t>
      </w:r>
      <w:r>
        <w:t>alphabet as</w:t>
      </w:r>
      <w:r>
        <w:rPr>
          <w:spacing w:val="-1"/>
        </w:rPr>
        <w:t xml:space="preserve"> </w:t>
      </w:r>
      <w:r>
        <w:t>{</w:t>
      </w:r>
      <w:proofErr w:type="spellStart"/>
      <w:proofErr w:type="gramStart"/>
      <w:r>
        <w:rPr>
          <w:i/>
        </w:rPr>
        <w:t>a,b</w:t>
      </w:r>
      <w:proofErr w:type="gramEnd"/>
      <w:r>
        <w:rPr>
          <w:i/>
        </w:rPr>
        <w:t>,c</w:t>
      </w:r>
      <w:proofErr w:type="spellEnd"/>
      <w:r>
        <w:t>}</w:t>
      </w:r>
      <w:r>
        <w:tab/>
        <w:t>(7</w:t>
      </w:r>
      <w:r>
        <w:rPr>
          <w:spacing w:val="-1"/>
        </w:rPr>
        <w:t xml:space="preserve"> </w:t>
      </w:r>
      <w:r>
        <w:t>marks)</w:t>
      </w:r>
    </w:p>
    <w:p w14:paraId="4EC0A8D3" w14:textId="77777777" w:rsidR="000564D5" w:rsidRDefault="000564D5" w:rsidP="000564D5">
      <w:pPr>
        <w:pStyle w:val="BodyText"/>
      </w:pPr>
    </w:p>
    <w:p w14:paraId="5019935F" w14:textId="4C2FA56F" w:rsidR="000564D5" w:rsidRDefault="00A80942" w:rsidP="000564D5">
      <w:pPr>
        <w:pStyle w:val="ListParagraph"/>
        <w:numPr>
          <w:ilvl w:val="0"/>
          <w:numId w:val="16"/>
        </w:numPr>
        <w:tabs>
          <w:tab w:val="left" w:pos="822"/>
          <w:tab w:val="left" w:pos="8627"/>
        </w:tabs>
        <w:ind w:left="821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del w:id="132" w:author="Thushari Silva" w:date="2024-02-10T00:44:00Z">
        <w:r w:rsidDel="008D32BC">
          <w:rPr>
            <w:sz w:val="24"/>
          </w:rPr>
          <w:delText>is</w:delText>
        </w:r>
        <w:r w:rsidDel="008D32BC">
          <w:rPr>
            <w:spacing w:val="-1"/>
            <w:sz w:val="24"/>
          </w:rPr>
          <w:delText xml:space="preserve"> </w:delText>
        </w:r>
        <w:r w:rsidDel="008D32BC">
          <w:rPr>
            <w:sz w:val="24"/>
          </w:rPr>
          <w:delText>meant</w:delText>
        </w:r>
        <w:r w:rsidDel="008D32BC">
          <w:rPr>
            <w:spacing w:val="-1"/>
            <w:sz w:val="24"/>
          </w:rPr>
          <w:delText xml:space="preserve"> </w:delText>
        </w:r>
        <w:r w:rsidDel="008D32BC">
          <w:rPr>
            <w:sz w:val="24"/>
          </w:rPr>
          <w:delText>by</w:delText>
        </w:r>
        <w:r w:rsidDel="008D32BC">
          <w:rPr>
            <w:spacing w:val="-1"/>
            <w:sz w:val="24"/>
          </w:rPr>
          <w:delText xml:space="preserve"> </w:delText>
        </w:r>
        <w:r w:rsidDel="008D32BC">
          <w:rPr>
            <w:sz w:val="24"/>
          </w:rPr>
          <w:delText>the</w:delText>
        </w:r>
        <w:r w:rsidDel="008D32BC">
          <w:rPr>
            <w:spacing w:val="-1"/>
            <w:sz w:val="24"/>
          </w:rPr>
          <w:delText xml:space="preserve"> </w:delText>
        </w:r>
        <w:r w:rsidDel="008D32BC">
          <w:rPr>
            <w:sz w:val="24"/>
          </w:rPr>
          <w:delText>“</w:delText>
        </w:r>
        <w:r w:rsidDel="008D32BC">
          <w:rPr>
            <w:b/>
            <w:sz w:val="24"/>
          </w:rPr>
          <w:delText>Optimal</w:delText>
        </w:r>
        <w:r w:rsidDel="008D32BC">
          <w:rPr>
            <w:b/>
            <w:spacing w:val="-2"/>
            <w:sz w:val="24"/>
          </w:rPr>
          <w:delText xml:space="preserve"> </w:delText>
        </w:r>
        <w:r w:rsidDel="008D32BC">
          <w:rPr>
            <w:b/>
            <w:sz w:val="24"/>
          </w:rPr>
          <w:delText>Solution</w:delText>
        </w:r>
        <w:r w:rsidDel="008D32BC">
          <w:rPr>
            <w:sz w:val="24"/>
          </w:rPr>
          <w:delText>”</w:delText>
        </w:r>
        <w:r w:rsidDel="008D32BC">
          <w:rPr>
            <w:spacing w:val="-7"/>
            <w:sz w:val="24"/>
          </w:rPr>
          <w:delText xml:space="preserve"> </w:delText>
        </w:r>
      </w:del>
      <w:ins w:id="133" w:author="Thushari Silva" w:date="2024-02-10T00:44:00Z">
        <w:r w:rsidR="008D32BC">
          <w:rPr>
            <w:sz w:val="24"/>
          </w:rPr>
          <w:t xml:space="preserve">does the “Optimal Solution” mean </w:t>
        </w:r>
      </w:ins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ins w:id="134" w:author="Thushari Silva" w:date="2024-02-10T00:41:00Z">
        <w:r w:rsidR="008D32BC">
          <w:rPr>
            <w:spacing w:val="-3"/>
            <w:sz w:val="24"/>
          </w:rPr>
          <w:t xml:space="preserve">the </w:t>
        </w:r>
      </w:ins>
      <w:r>
        <w:rPr>
          <w:sz w:val="24"/>
        </w:rPr>
        <w:t>Greedy</w:t>
      </w:r>
      <w:r>
        <w:rPr>
          <w:spacing w:val="-1"/>
          <w:sz w:val="24"/>
        </w:rPr>
        <w:t xml:space="preserve"> </w:t>
      </w:r>
      <w:r>
        <w:rPr>
          <w:sz w:val="24"/>
        </w:rPr>
        <w:t>method?</w:t>
      </w:r>
      <w:r>
        <w:rPr>
          <w:sz w:val="24"/>
        </w:rPr>
        <w:tab/>
        <w:t>(1</w:t>
      </w:r>
      <w:r>
        <w:rPr>
          <w:spacing w:val="-4"/>
          <w:sz w:val="24"/>
        </w:rPr>
        <w:t xml:space="preserve"> </w:t>
      </w:r>
      <w:r>
        <w:rPr>
          <w:sz w:val="24"/>
        </w:rPr>
        <w:t>mark)</w:t>
      </w:r>
    </w:p>
    <w:p w14:paraId="4F5A48EF" w14:textId="596A791D" w:rsidR="004E6FEC" w:rsidRDefault="004E6FEC" w:rsidP="004E6FEC">
      <w:pPr>
        <w:pStyle w:val="Heading1"/>
        <w:tabs>
          <w:tab w:val="left" w:pos="8490"/>
        </w:tabs>
        <w:spacing w:before="112"/>
        <w:ind w:left="0"/>
      </w:pPr>
    </w:p>
    <w:p w14:paraId="64B530E3" w14:textId="16216F20" w:rsidR="00B13A2E" w:rsidRDefault="00B13A2E" w:rsidP="004E6FEC">
      <w:pPr>
        <w:pStyle w:val="Heading1"/>
        <w:tabs>
          <w:tab w:val="left" w:pos="8490"/>
        </w:tabs>
        <w:spacing w:before="112"/>
        <w:ind w:left="0"/>
      </w:pPr>
    </w:p>
    <w:p w14:paraId="1BB0DF5E" w14:textId="6B75CA39" w:rsidR="00B13A2E" w:rsidRDefault="00B13A2E" w:rsidP="004E6FEC">
      <w:pPr>
        <w:pStyle w:val="Heading1"/>
        <w:tabs>
          <w:tab w:val="left" w:pos="8490"/>
        </w:tabs>
        <w:spacing w:before="112"/>
        <w:ind w:left="0"/>
      </w:pPr>
    </w:p>
    <w:p w14:paraId="20DBEBF0" w14:textId="77777777" w:rsidR="00B13A2E" w:rsidRDefault="00B13A2E" w:rsidP="004E6FEC">
      <w:pPr>
        <w:pStyle w:val="Heading1"/>
        <w:tabs>
          <w:tab w:val="left" w:pos="8490"/>
        </w:tabs>
        <w:spacing w:before="112"/>
        <w:ind w:left="0"/>
      </w:pPr>
    </w:p>
    <w:p w14:paraId="62082128" w14:textId="5BE15B7F" w:rsidR="00B93669" w:rsidRDefault="00A80942" w:rsidP="004E6FEC">
      <w:pPr>
        <w:pStyle w:val="Heading1"/>
        <w:tabs>
          <w:tab w:val="left" w:pos="8490"/>
        </w:tabs>
        <w:spacing w:before="112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D0C72" wp14:editId="0B437751">
                <wp:simplePos x="0" y="0"/>
                <wp:positionH relativeFrom="page">
                  <wp:posOffset>914400</wp:posOffset>
                </wp:positionH>
                <wp:positionV relativeFrom="paragraph">
                  <wp:posOffset>230505</wp:posOffset>
                </wp:positionV>
                <wp:extent cx="5939790" cy="15240"/>
                <wp:effectExtent l="0" t="0" r="0" b="0"/>
                <wp:wrapNone/>
                <wp:docPr id="4376175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rect id="Rectangle 2" o:spid="_x0000_s1108" style="width:467.7pt;height:1.2pt;margin-top:18.15pt;margin-left:1in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83840" fillcolor="black" stroked="f"/>
            </w:pict>
          </mc:Fallback>
        </mc:AlternateContent>
      </w:r>
      <w:r w:rsidR="004E6FEC">
        <w:t xml:space="preserve">     </w:t>
      </w:r>
      <w:r>
        <w:t>Question 4</w:t>
      </w:r>
      <w:r>
        <w:tab/>
        <w:t>(25</w:t>
      </w:r>
      <w:r>
        <w:rPr>
          <w:spacing w:val="-1"/>
        </w:rPr>
        <w:t xml:space="preserve"> </w:t>
      </w:r>
      <w:r>
        <w:t>marks)</w:t>
      </w:r>
    </w:p>
    <w:p w14:paraId="6CECF6F0" w14:textId="77777777" w:rsidR="00B93669" w:rsidRDefault="00B93669" w:rsidP="00C95730">
      <w:pPr>
        <w:pStyle w:val="BodyText"/>
        <w:spacing w:before="43"/>
      </w:pPr>
    </w:p>
    <w:p w14:paraId="59CA353F" w14:textId="77777777" w:rsidR="00E11F2A" w:rsidRDefault="00E11F2A" w:rsidP="00C95730">
      <w:pPr>
        <w:pStyle w:val="BodyText"/>
        <w:spacing w:before="43"/>
      </w:pPr>
    </w:p>
    <w:p w14:paraId="3D6986A2" w14:textId="2DE47DCE" w:rsidR="00E11F2A" w:rsidRPr="00F848FD" w:rsidRDefault="00A80942" w:rsidP="00F848FD">
      <w:pPr>
        <w:pStyle w:val="ListParagraph"/>
        <w:numPr>
          <w:ilvl w:val="0"/>
          <w:numId w:val="24"/>
        </w:numPr>
        <w:tabs>
          <w:tab w:val="left" w:pos="821"/>
          <w:tab w:val="left" w:pos="822"/>
        </w:tabs>
        <w:spacing w:before="5"/>
        <w:ind w:right="422"/>
        <w:rPr>
          <w:sz w:val="24"/>
        </w:rPr>
      </w:pPr>
      <w:del w:id="135" w:author="Thushari Silva" w:date="2024-02-10T00:41:00Z">
        <w:r w:rsidRPr="00F848FD" w:rsidDel="008D32BC">
          <w:rPr>
            <w:sz w:val="24"/>
          </w:rPr>
          <w:delText>Following</w:delText>
        </w:r>
        <w:r w:rsidRPr="00F848FD" w:rsidDel="008D32BC">
          <w:rPr>
            <w:spacing w:val="-14"/>
            <w:sz w:val="24"/>
          </w:rPr>
          <w:delText xml:space="preserve"> </w:delText>
        </w:r>
      </w:del>
      <w:ins w:id="136" w:author="Thushari Silva" w:date="2024-02-10T00:41:00Z">
        <w:r w:rsidR="008D32BC">
          <w:rPr>
            <w:sz w:val="24"/>
          </w:rPr>
          <w:t>The following</w:t>
        </w:r>
        <w:r w:rsidR="008D32BC" w:rsidRPr="00F848FD">
          <w:rPr>
            <w:spacing w:val="-14"/>
            <w:sz w:val="24"/>
          </w:rPr>
          <w:t xml:space="preserve"> </w:t>
        </w:r>
      </w:ins>
      <w:r w:rsidRPr="00F848FD">
        <w:rPr>
          <w:sz w:val="24"/>
        </w:rPr>
        <w:t>quicksort</w:t>
      </w:r>
      <w:r w:rsidRPr="00F848FD">
        <w:rPr>
          <w:spacing w:val="-5"/>
          <w:sz w:val="24"/>
        </w:rPr>
        <w:t xml:space="preserve"> </w:t>
      </w:r>
      <w:r w:rsidRPr="00F848FD">
        <w:rPr>
          <w:sz w:val="24"/>
        </w:rPr>
        <w:t>algorithm</w:t>
      </w:r>
      <w:r w:rsidRPr="00F848FD">
        <w:rPr>
          <w:spacing w:val="-8"/>
          <w:sz w:val="24"/>
        </w:rPr>
        <w:t xml:space="preserve"> </w:t>
      </w:r>
      <w:r w:rsidRPr="00F848FD">
        <w:rPr>
          <w:sz w:val="24"/>
        </w:rPr>
        <w:t>has</w:t>
      </w:r>
      <w:r w:rsidRPr="00F848FD">
        <w:rPr>
          <w:spacing w:val="-9"/>
          <w:sz w:val="24"/>
        </w:rPr>
        <w:t xml:space="preserve"> </w:t>
      </w:r>
      <w:r w:rsidRPr="00F848FD">
        <w:rPr>
          <w:sz w:val="24"/>
        </w:rPr>
        <w:t>errors.</w:t>
      </w:r>
      <w:r w:rsidRPr="00F848FD">
        <w:rPr>
          <w:spacing w:val="-12"/>
          <w:sz w:val="24"/>
        </w:rPr>
        <w:t xml:space="preserve"> </w:t>
      </w:r>
      <w:r w:rsidRPr="00F848FD">
        <w:rPr>
          <w:sz w:val="24"/>
        </w:rPr>
        <w:t>State</w:t>
      </w:r>
      <w:r w:rsidRPr="00F848FD">
        <w:rPr>
          <w:spacing w:val="-11"/>
          <w:sz w:val="24"/>
        </w:rPr>
        <w:t xml:space="preserve"> </w:t>
      </w:r>
      <w:r w:rsidRPr="00F848FD">
        <w:rPr>
          <w:sz w:val="24"/>
        </w:rPr>
        <w:t>the</w:t>
      </w:r>
      <w:r w:rsidRPr="00F848FD">
        <w:rPr>
          <w:spacing w:val="-9"/>
          <w:sz w:val="24"/>
        </w:rPr>
        <w:t xml:space="preserve"> </w:t>
      </w:r>
      <w:r w:rsidRPr="00F848FD">
        <w:rPr>
          <w:sz w:val="24"/>
        </w:rPr>
        <w:t>line</w:t>
      </w:r>
      <w:r w:rsidRPr="00F848FD">
        <w:rPr>
          <w:spacing w:val="-14"/>
          <w:sz w:val="24"/>
        </w:rPr>
        <w:t xml:space="preserve"> </w:t>
      </w:r>
      <w:r w:rsidRPr="00F848FD">
        <w:rPr>
          <w:sz w:val="24"/>
        </w:rPr>
        <w:t>numbers</w:t>
      </w:r>
      <w:r w:rsidRPr="00F848FD">
        <w:rPr>
          <w:spacing w:val="-9"/>
          <w:sz w:val="24"/>
        </w:rPr>
        <w:t xml:space="preserve"> </w:t>
      </w:r>
      <w:r w:rsidRPr="00F848FD">
        <w:rPr>
          <w:sz w:val="24"/>
        </w:rPr>
        <w:t>with</w:t>
      </w:r>
      <w:r w:rsidRPr="00F848FD">
        <w:rPr>
          <w:spacing w:val="-8"/>
          <w:sz w:val="24"/>
        </w:rPr>
        <w:t xml:space="preserve"> </w:t>
      </w:r>
      <w:r w:rsidRPr="00F848FD">
        <w:rPr>
          <w:sz w:val="24"/>
        </w:rPr>
        <w:t>errors</w:t>
      </w:r>
      <w:r w:rsidRPr="00F848FD">
        <w:rPr>
          <w:spacing w:val="-4"/>
          <w:sz w:val="24"/>
        </w:rPr>
        <w:t xml:space="preserve"> </w:t>
      </w:r>
      <w:r w:rsidRPr="00F848FD">
        <w:rPr>
          <w:sz w:val="24"/>
        </w:rPr>
        <w:t>and</w:t>
      </w:r>
      <w:r w:rsidRPr="00F848FD">
        <w:rPr>
          <w:spacing w:val="-13"/>
          <w:sz w:val="24"/>
        </w:rPr>
        <w:t xml:space="preserve"> </w:t>
      </w:r>
      <w:r w:rsidRPr="00F848FD">
        <w:rPr>
          <w:sz w:val="24"/>
        </w:rPr>
        <w:t xml:space="preserve">rewrite </w:t>
      </w:r>
      <w:del w:id="137" w:author="Thushari Silva" w:date="2024-02-10T00:41:00Z">
        <w:r w:rsidRPr="00F848FD" w:rsidDel="008D32BC">
          <w:rPr>
            <w:sz w:val="24"/>
          </w:rPr>
          <w:delText xml:space="preserve">the </w:delText>
        </w:r>
        <w:r w:rsidRPr="00F848FD" w:rsidDel="008D32BC">
          <w:rPr>
            <w:spacing w:val="-57"/>
            <w:sz w:val="24"/>
          </w:rPr>
          <w:delText xml:space="preserve"> </w:delText>
        </w:r>
      </w:del>
      <w:ins w:id="138" w:author="Thushari Silva" w:date="2024-02-10T00:41:00Z">
        <w:r w:rsidR="008D32BC" w:rsidRPr="00F848FD">
          <w:rPr>
            <w:sz w:val="24"/>
          </w:rPr>
          <w:t>the</w:t>
        </w:r>
        <w:r w:rsidR="008D32BC">
          <w:rPr>
            <w:sz w:val="24"/>
          </w:rPr>
          <w:t xml:space="preserve"> </w:t>
        </w:r>
      </w:ins>
      <w:ins w:id="139" w:author="Thushari Silva" w:date="2024-02-10T00:42:00Z">
        <w:r w:rsidR="008D32BC">
          <w:rPr>
            <w:sz w:val="24"/>
          </w:rPr>
          <w:t xml:space="preserve">correct </w:t>
        </w:r>
      </w:ins>
      <w:r w:rsidRPr="00F848FD">
        <w:rPr>
          <w:sz w:val="24"/>
        </w:rPr>
        <w:t>algorithm.</w:t>
      </w:r>
      <w:r w:rsidRPr="00F848FD">
        <w:rPr>
          <w:spacing w:val="-1"/>
          <w:sz w:val="24"/>
        </w:rPr>
        <w:t xml:space="preserve"> </w:t>
      </w:r>
      <w:r w:rsidRPr="00F848FD">
        <w:rPr>
          <w:sz w:val="24"/>
        </w:rPr>
        <w:t>(PARTITION</w:t>
      </w:r>
      <w:r w:rsidRPr="00F848FD">
        <w:rPr>
          <w:spacing w:val="1"/>
          <w:sz w:val="24"/>
        </w:rPr>
        <w:t xml:space="preserve"> </w:t>
      </w:r>
      <w:r w:rsidRPr="00F848FD">
        <w:rPr>
          <w:sz w:val="24"/>
        </w:rPr>
        <w:t xml:space="preserve">algorithm is given </w:t>
      </w:r>
      <w:del w:id="140" w:author="Thushari Silva" w:date="2024-02-10T00:41:00Z">
        <w:r w:rsidRPr="00F848FD" w:rsidDel="008D32BC">
          <w:rPr>
            <w:sz w:val="24"/>
          </w:rPr>
          <w:delText>bellow</w:delText>
        </w:r>
      </w:del>
      <w:ins w:id="141" w:author="Thushari Silva" w:date="2024-02-10T00:41:00Z">
        <w:r w:rsidR="008D32BC">
          <w:rPr>
            <w:sz w:val="24"/>
          </w:rPr>
          <w:t>below</w:t>
        </w:r>
      </w:ins>
      <w:r w:rsidRPr="00F848FD">
        <w:rPr>
          <w:sz w:val="24"/>
        </w:rPr>
        <w:t>)</w:t>
      </w:r>
    </w:p>
    <w:p w14:paraId="145EB90A" w14:textId="77777777" w:rsidR="00E11F2A" w:rsidRDefault="00A80942" w:rsidP="00E11F2A">
      <w:pPr>
        <w:pStyle w:val="BodyText"/>
        <w:ind w:right="306"/>
        <w:jc w:val="right"/>
      </w:pPr>
      <w:r>
        <w:t>(5</w:t>
      </w:r>
      <w:r>
        <w:rPr>
          <w:spacing w:val="-5"/>
        </w:rPr>
        <w:t xml:space="preserve"> </w:t>
      </w:r>
      <w:r>
        <w:t>marks)</w:t>
      </w:r>
    </w:p>
    <w:p w14:paraId="10ED735A" w14:textId="77777777" w:rsidR="00E11F2A" w:rsidRDefault="00E11F2A" w:rsidP="00E11F2A">
      <w:pPr>
        <w:pStyle w:val="BodyText"/>
        <w:rPr>
          <w:sz w:val="16"/>
        </w:rPr>
      </w:pPr>
    </w:p>
    <w:p w14:paraId="006EF873" w14:textId="3BAE0E21" w:rsidR="00E11F2A" w:rsidRDefault="00A80942" w:rsidP="00E11F2A">
      <w:pPr>
        <w:spacing w:before="90" w:line="242" w:lineRule="auto"/>
        <w:ind w:left="1274" w:right="5599" w:hanging="60"/>
        <w:rPr>
          <w:sz w:val="24"/>
        </w:rPr>
      </w:pPr>
      <w:r>
        <w:rPr>
          <w:b/>
          <w:sz w:val="24"/>
        </w:rPr>
        <w:t xml:space="preserve">QUICKSORT </w:t>
      </w:r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, low, </w:t>
      </w:r>
      <w:del w:id="142" w:author="Thushari Silva" w:date="2024-02-10T00:42:00Z">
        <w:r w:rsidDel="008D32BC">
          <w:rPr>
            <w:sz w:val="24"/>
          </w:rPr>
          <w:delText>high)</w:delText>
        </w:r>
        <w:r w:rsidDel="008D32BC">
          <w:rPr>
            <w:spacing w:val="-57"/>
            <w:sz w:val="24"/>
          </w:rPr>
          <w:delText xml:space="preserve"> </w:delText>
        </w:r>
        <w:r w:rsidDel="008D32BC">
          <w:rPr>
            <w:sz w:val="24"/>
          </w:rPr>
          <w:delText xml:space="preserve">  </w:delText>
        </w:r>
      </w:del>
      <w:proofErr w:type="gramStart"/>
      <w:ins w:id="143" w:author="Thushari Silva" w:date="2024-02-10T00:42:00Z">
        <w:r w:rsidR="008D32BC">
          <w:rPr>
            <w:sz w:val="24"/>
          </w:rPr>
          <w:t>high)</w:t>
        </w:r>
        <w:r w:rsidR="008D32BC">
          <w:rPr>
            <w:spacing w:val="-57"/>
            <w:sz w:val="24"/>
          </w:rPr>
          <w:t xml:space="preserve"> </w:t>
        </w:r>
        <w:r w:rsidR="008D32BC">
          <w:rPr>
            <w:sz w:val="24"/>
          </w:rPr>
          <w:t xml:space="preserve"> </w:t>
        </w:r>
      </w:ins>
      <w:r>
        <w:rPr>
          <w:sz w:val="24"/>
        </w:rPr>
        <w:t xml:space="preserve"> </w:t>
      </w:r>
      <w:proofErr w:type="gramEnd"/>
      <w:r>
        <w:rPr>
          <w:sz w:val="24"/>
        </w:rPr>
        <w:t xml:space="preserve">      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high &lt; low</w:t>
      </w:r>
    </w:p>
    <w:p w14:paraId="3C3E0275" w14:textId="77777777" w:rsidR="00E11F2A" w:rsidRDefault="00A80942" w:rsidP="00E11F2A">
      <w:pPr>
        <w:pStyle w:val="ListParagraph"/>
        <w:tabs>
          <w:tab w:val="left" w:pos="2261"/>
          <w:tab w:val="left" w:pos="2262"/>
        </w:tabs>
        <w:spacing w:line="273" w:lineRule="exact"/>
        <w:ind w:left="2261" w:firstLine="0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PARTITION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Arr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low,</w:t>
      </w:r>
      <w:r>
        <w:rPr>
          <w:spacing w:val="-2"/>
          <w:sz w:val="24"/>
        </w:rPr>
        <w:t xml:space="preserve"> </w:t>
      </w:r>
      <w:r>
        <w:rPr>
          <w:sz w:val="24"/>
        </w:rPr>
        <w:t>high)</w:t>
      </w:r>
    </w:p>
    <w:p w14:paraId="31F12290" w14:textId="77777777" w:rsidR="00E11F2A" w:rsidRPr="00614138" w:rsidRDefault="00A80942" w:rsidP="00E11F2A">
      <w:pPr>
        <w:tabs>
          <w:tab w:val="left" w:pos="2261"/>
          <w:tab w:val="left" w:pos="2262"/>
        </w:tabs>
        <w:rPr>
          <w:sz w:val="24"/>
        </w:rPr>
      </w:pPr>
      <w:r>
        <w:rPr>
          <w:b/>
          <w:sz w:val="24"/>
        </w:rPr>
        <w:t xml:space="preserve">                                     </w:t>
      </w:r>
      <w:r w:rsidRPr="00614138">
        <w:rPr>
          <w:b/>
          <w:sz w:val="24"/>
        </w:rPr>
        <w:t>QUICKSORT</w:t>
      </w:r>
      <w:r w:rsidRPr="00614138">
        <w:rPr>
          <w:b/>
          <w:spacing w:val="-1"/>
          <w:sz w:val="24"/>
        </w:rPr>
        <w:t xml:space="preserve"> </w:t>
      </w:r>
      <w:r w:rsidRPr="00614138">
        <w:rPr>
          <w:sz w:val="24"/>
        </w:rPr>
        <w:t>(</w:t>
      </w:r>
      <w:proofErr w:type="spellStart"/>
      <w:r w:rsidRPr="00614138">
        <w:rPr>
          <w:sz w:val="24"/>
        </w:rPr>
        <w:t>Arr</w:t>
      </w:r>
      <w:proofErr w:type="spellEnd"/>
      <w:r w:rsidRPr="00614138">
        <w:rPr>
          <w:sz w:val="24"/>
        </w:rPr>
        <w:t>,</w:t>
      </w:r>
      <w:r w:rsidRPr="00614138">
        <w:rPr>
          <w:spacing w:val="-3"/>
          <w:sz w:val="24"/>
        </w:rPr>
        <w:t xml:space="preserve"> </w:t>
      </w:r>
      <w:r w:rsidRPr="00614138">
        <w:rPr>
          <w:sz w:val="24"/>
        </w:rPr>
        <w:t>low,</w:t>
      </w:r>
      <w:r w:rsidRPr="00614138">
        <w:rPr>
          <w:spacing w:val="-6"/>
          <w:sz w:val="24"/>
        </w:rPr>
        <w:t xml:space="preserve"> </w:t>
      </w:r>
      <w:r w:rsidRPr="00614138">
        <w:rPr>
          <w:sz w:val="24"/>
        </w:rPr>
        <w:t>p)</w:t>
      </w:r>
    </w:p>
    <w:p w14:paraId="0AC7CE60" w14:textId="77777777" w:rsidR="00E11F2A" w:rsidRDefault="00A80942" w:rsidP="00E11F2A">
      <w:pPr>
        <w:pStyle w:val="ListParagraph"/>
        <w:tabs>
          <w:tab w:val="left" w:pos="1685"/>
          <w:tab w:val="left" w:pos="1686"/>
        </w:tabs>
        <w:ind w:left="1685" w:firstLine="0"/>
        <w:rPr>
          <w:rFonts w:ascii="Calibri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6450251" wp14:editId="1076B77E">
                <wp:simplePos x="0" y="0"/>
                <wp:positionH relativeFrom="page">
                  <wp:posOffset>2491105</wp:posOffset>
                </wp:positionH>
                <wp:positionV relativeFrom="paragraph">
                  <wp:posOffset>356235</wp:posOffset>
                </wp:positionV>
                <wp:extent cx="2723515" cy="1852930"/>
                <wp:effectExtent l="5080" t="5715" r="5080" b="8255"/>
                <wp:wrapTopAndBottom/>
                <wp:docPr id="150582149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1852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6EEFA4" w14:textId="77777777" w:rsidR="00E11F2A" w:rsidRDefault="00A80942" w:rsidP="00E11F2A">
                            <w:pPr>
                              <w:spacing w:before="70"/>
                              <w:ind w:left="140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PARTITION(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r</w:t>
                            </w:r>
                            <w:r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  <w:p w14:paraId="47EC4F67" w14:textId="77777777" w:rsidR="00E11F2A" w:rsidRDefault="00A80942" w:rsidP="00E11F2A">
                            <w:pPr>
                              <w:tabs>
                                <w:tab w:val="left" w:pos="560"/>
                              </w:tabs>
                              <w:ind w:left="1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z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</w:rPr>
                              <w:t>]</w:t>
                            </w:r>
                          </w:p>
                          <w:p w14:paraId="4FAF00C1" w14:textId="77777777" w:rsidR="00E11F2A" w:rsidRDefault="00A80942" w:rsidP="00E11F2A">
                            <w:pPr>
                              <w:tabs>
                                <w:tab w:val="left" w:pos="560"/>
                              </w:tabs>
                              <w:ind w:left="1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p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  <w:p w14:paraId="07BCB9E5" w14:textId="77777777" w:rsidR="00E11F2A" w:rsidRDefault="00A80942" w:rsidP="00E11F2A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560"/>
                                <w:tab w:val="left" w:pos="561"/>
                              </w:tabs>
                              <w:ind w:hanging="421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j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p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r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  <w:p w14:paraId="6E342822" w14:textId="77777777" w:rsidR="00E11F2A" w:rsidRDefault="00A80942" w:rsidP="00E11F2A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80"/>
                                <w:tab w:val="left" w:pos="981"/>
                              </w:tabs>
                              <w:ind w:left="980" w:hanging="8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z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</w:rPr>
                              <w:t>] ≤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x</w:t>
                            </w:r>
                          </w:p>
                          <w:p w14:paraId="61F4850E" w14:textId="77777777" w:rsidR="00E11F2A" w:rsidRDefault="00A80942" w:rsidP="00E11F2A">
                            <w:pPr>
                              <w:tabs>
                                <w:tab w:val="left" w:pos="1460"/>
                              </w:tabs>
                              <w:ind w:left="1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  <w:p w14:paraId="7CA148B8" w14:textId="77777777" w:rsidR="00E11F2A" w:rsidRDefault="00A80942" w:rsidP="00E11F2A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460"/>
                                <w:tab w:val="left" w:pos="1461"/>
                              </w:tabs>
                              <w:ind w:hanging="1321"/>
                            </w:pPr>
                            <w:r>
                              <w:t>exchange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A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A</w:t>
                            </w:r>
                            <w:r>
                              <w:t>[</w:t>
                            </w:r>
                            <w:r>
                              <w:rPr>
                                <w:i/>
                              </w:rPr>
                              <w:t>j</w:t>
                            </w:r>
                            <w:r>
                              <w:t>]</w:t>
                            </w:r>
                          </w:p>
                          <w:p w14:paraId="526FA47E" w14:textId="77777777" w:rsidR="00E11F2A" w:rsidRDefault="00A80942" w:rsidP="00E11F2A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680"/>
                                <w:tab w:val="left" w:pos="681"/>
                              </w:tabs>
                              <w:ind w:left="680" w:hanging="541"/>
                            </w:pPr>
                            <w:r>
                              <w:t>exchange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A</w:t>
                            </w:r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1]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A</w:t>
                            </w:r>
                            <w:r>
                              <w:t>[</w:t>
                            </w:r>
                            <w:r>
                              <w:rPr>
                                <w:i/>
                              </w:rPr>
                              <w:t>r</w:t>
                            </w:r>
                            <w:r>
                              <w:t>]</w:t>
                            </w:r>
                          </w:p>
                          <w:p w14:paraId="2006541C" w14:textId="77777777" w:rsidR="00E11F2A" w:rsidRDefault="00A80942" w:rsidP="00E11F2A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680"/>
                                <w:tab w:val="left" w:pos="681"/>
                              </w:tabs>
                              <w:ind w:left="680" w:hanging="541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50251" id="Text Box 9" o:spid="_x0000_s1093" type="#_x0000_t202" style="position:absolute;left:0;text-align:left;margin-left:196.15pt;margin-top:28.05pt;width:214.45pt;height:145.9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" filled="f">
                <v:textbox inset="0,0,0,0">
                  <w:txbxContent>
                    <w:p w14:paraId="716EEFA4" w14:textId="77777777" w:rsidR="00E11F2A" w:rsidRDefault="00A80942" w:rsidP="00E11F2A">
                      <w:pPr>
                        <w:spacing w:before="70"/>
                        <w:ind w:left="140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PARTITION(</w:t>
                      </w:r>
                      <w:proofErr w:type="gramEnd"/>
                      <w:r>
                        <w:rPr>
                          <w:b/>
                          <w:i/>
                          <w:sz w:val="24"/>
                        </w:rPr>
                        <w:t>A</w:t>
                      </w:r>
                      <w:r>
                        <w:rPr>
                          <w:b/>
                          <w:sz w:val="24"/>
                        </w:rPr>
                        <w:t>,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p</w:t>
                      </w:r>
                      <w:r>
                        <w:rPr>
                          <w:b/>
                          <w:sz w:val="24"/>
                        </w:rPr>
                        <w:t>,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r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  <w:p w14:paraId="47EC4F67" w14:textId="77777777" w:rsidR="00E11F2A" w:rsidRDefault="00A80942" w:rsidP="00E11F2A">
                      <w:pPr>
                        <w:tabs>
                          <w:tab w:val="left" w:pos="560"/>
                        </w:tabs>
                        <w:ind w:left="14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z w:val="24"/>
                        </w:rPr>
                        <w:t>x</w:t>
                      </w:r>
                      <w:r>
                        <w:rPr>
                          <w:i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A</w:t>
                      </w:r>
                      <w:r>
                        <w:rPr>
                          <w:sz w:val="24"/>
                        </w:rPr>
                        <w:t>[</w:t>
                      </w:r>
                      <w:r>
                        <w:rPr>
                          <w:i/>
                          <w:sz w:val="24"/>
                        </w:rPr>
                        <w:t>r</w:t>
                      </w:r>
                      <w:r>
                        <w:rPr>
                          <w:sz w:val="24"/>
                        </w:rPr>
                        <w:t>]</w:t>
                      </w:r>
                    </w:p>
                    <w:p w14:paraId="4FAF00C1" w14:textId="77777777" w:rsidR="00E11F2A" w:rsidRDefault="00A80942" w:rsidP="00E11F2A">
                      <w:pPr>
                        <w:tabs>
                          <w:tab w:val="left" w:pos="560"/>
                        </w:tabs>
                        <w:ind w:left="14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p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  <w:p w14:paraId="07BCB9E5" w14:textId="77777777" w:rsidR="00E11F2A" w:rsidRDefault="00A80942" w:rsidP="00E11F2A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560"/>
                          <w:tab w:val="left" w:pos="561"/>
                        </w:tabs>
                        <w:ind w:hanging="421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for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j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p </w:t>
                      </w:r>
                      <w:r>
                        <w:rPr>
                          <w:b/>
                          <w:sz w:val="24"/>
                        </w:rPr>
                        <w:t xml:space="preserve">to </w:t>
                      </w:r>
                      <w:r>
                        <w:rPr>
                          <w:i/>
                          <w:sz w:val="24"/>
                        </w:rPr>
                        <w:t xml:space="preserve">r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  <w:p w14:paraId="6E342822" w14:textId="77777777" w:rsidR="00E11F2A" w:rsidRDefault="00A80942" w:rsidP="00E11F2A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980"/>
                          <w:tab w:val="left" w:pos="981"/>
                        </w:tabs>
                        <w:ind w:left="980" w:hanging="841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if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A</w:t>
                      </w:r>
                      <w:r>
                        <w:rPr>
                          <w:sz w:val="24"/>
                        </w:rPr>
                        <w:t>[</w:t>
                      </w:r>
                      <w:r>
                        <w:rPr>
                          <w:i/>
                          <w:sz w:val="24"/>
                        </w:rPr>
                        <w:t>j</w:t>
                      </w:r>
                      <w:r>
                        <w:rPr>
                          <w:sz w:val="24"/>
                        </w:rPr>
                        <w:t>] ≤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x</w:t>
                      </w:r>
                    </w:p>
                    <w:p w14:paraId="61F4850E" w14:textId="77777777" w:rsidR="00E11F2A" w:rsidRDefault="00A80942" w:rsidP="00E11F2A">
                      <w:pPr>
                        <w:tabs>
                          <w:tab w:val="left" w:pos="1460"/>
                        </w:tabs>
                        <w:ind w:left="14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5</w:t>
                      </w:r>
                      <w:r>
                        <w:rPr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  <w:p w14:paraId="7CA148B8" w14:textId="77777777" w:rsidR="00E11F2A" w:rsidRDefault="00A80942" w:rsidP="00E11F2A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460"/>
                          <w:tab w:val="left" w:pos="1461"/>
                        </w:tabs>
                        <w:ind w:hanging="1321"/>
                      </w:pPr>
                      <w:r>
                        <w:t>exchange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</w:rPr>
                        <w:t>A</w:t>
                      </w:r>
                      <w:r>
                        <w:t>[</w:t>
                      </w:r>
                      <w:proofErr w:type="spellStart"/>
                      <w:r>
                        <w:rPr>
                          <w:i/>
                        </w:rPr>
                        <w:t>i</w:t>
                      </w:r>
                      <w:proofErr w:type="spellEnd"/>
                      <w:r>
                        <w:t>]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A</w:t>
                      </w:r>
                      <w:r>
                        <w:t>[</w:t>
                      </w:r>
                      <w:r>
                        <w:rPr>
                          <w:i/>
                        </w:rPr>
                        <w:t>j</w:t>
                      </w:r>
                      <w:r>
                        <w:t>]</w:t>
                      </w:r>
                    </w:p>
                    <w:p w14:paraId="526FA47E" w14:textId="77777777" w:rsidR="00E11F2A" w:rsidRDefault="00A80942" w:rsidP="00E11F2A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680"/>
                          <w:tab w:val="left" w:pos="681"/>
                        </w:tabs>
                        <w:ind w:left="680" w:hanging="541"/>
                      </w:pPr>
                      <w:r>
                        <w:t>exchange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</w:rPr>
                        <w:t>A</w:t>
                      </w:r>
                      <w:r>
                        <w:t>[</w:t>
                      </w:r>
                      <w:proofErr w:type="spellStart"/>
                      <w:proofErr w:type="gramEnd"/>
                      <w:r>
                        <w:rPr>
                          <w:i/>
                        </w:rPr>
                        <w:t>i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1]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A</w:t>
                      </w:r>
                      <w:r>
                        <w:t>[</w:t>
                      </w:r>
                      <w:r>
                        <w:rPr>
                          <w:i/>
                        </w:rPr>
                        <w:t>r</w:t>
                      </w:r>
                      <w:r>
                        <w:t>]</w:t>
                      </w:r>
                    </w:p>
                    <w:p w14:paraId="2006541C" w14:textId="77777777" w:rsidR="00E11F2A" w:rsidRDefault="00A80942" w:rsidP="00E11F2A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680"/>
                          <w:tab w:val="left" w:pos="681"/>
                        </w:tabs>
                        <w:ind w:left="680" w:hanging="541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return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 xml:space="preserve">         QUICKSORT</w:t>
      </w:r>
      <w:r>
        <w:rPr>
          <w:b/>
          <w:spacing w:val="-12"/>
          <w:sz w:val="24"/>
        </w:rPr>
        <w:t xml:space="preserve"> </w:t>
      </w:r>
      <w:r>
        <w:rPr>
          <w:rFonts w:ascii="Calibri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p,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rFonts w:ascii="Calibri"/>
        </w:rPr>
        <w:t>)</w:t>
      </w:r>
    </w:p>
    <w:p w14:paraId="2E44E71B" w14:textId="77777777" w:rsidR="00E11F2A" w:rsidRDefault="00E11F2A" w:rsidP="00E11F2A">
      <w:pPr>
        <w:pStyle w:val="BodyText"/>
        <w:spacing w:before="11"/>
        <w:rPr>
          <w:rFonts w:ascii="Calibri"/>
          <w:sz w:val="28"/>
        </w:rPr>
      </w:pPr>
    </w:p>
    <w:p w14:paraId="2462D36C" w14:textId="77777777" w:rsidR="00E11F2A" w:rsidRDefault="00A80942" w:rsidP="00E11F2A">
      <w:pPr>
        <w:pStyle w:val="ListParagraph"/>
        <w:numPr>
          <w:ilvl w:val="0"/>
          <w:numId w:val="23"/>
        </w:numPr>
        <w:tabs>
          <w:tab w:val="left" w:pos="822"/>
          <w:tab w:val="left" w:pos="8682"/>
        </w:tabs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worst</w:t>
      </w:r>
      <w:r>
        <w:rPr>
          <w:spacing w:val="26"/>
          <w:sz w:val="24"/>
        </w:rPr>
        <w:t xml:space="preserve"> </w:t>
      </w:r>
      <w:r>
        <w:rPr>
          <w:sz w:val="24"/>
        </w:rPr>
        <w:t>case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quick</w:t>
      </w:r>
      <w:r>
        <w:rPr>
          <w:spacing w:val="23"/>
          <w:sz w:val="24"/>
        </w:rPr>
        <w:t xml:space="preserve"> </w:t>
      </w:r>
      <w:r>
        <w:rPr>
          <w:sz w:val="24"/>
        </w:rPr>
        <w:t>sort</w:t>
      </w:r>
      <w:r>
        <w:rPr>
          <w:spacing w:val="30"/>
          <w:sz w:val="24"/>
        </w:rPr>
        <w:t xml:space="preserve"> </w:t>
      </w:r>
      <w:r>
        <w:rPr>
          <w:sz w:val="24"/>
        </w:rPr>
        <w:t>algorithm</w:t>
      </w:r>
      <w:r>
        <w:rPr>
          <w:spacing w:val="23"/>
          <w:sz w:val="24"/>
        </w:rPr>
        <w:t xml:space="preserve"> </w:t>
      </w:r>
      <w:r>
        <w:rPr>
          <w:sz w:val="24"/>
        </w:rPr>
        <w:t>using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  <w:tab/>
        <w:t>(2</w:t>
      </w:r>
      <w:r>
        <w:rPr>
          <w:spacing w:val="-14"/>
          <w:sz w:val="24"/>
        </w:rPr>
        <w:t xml:space="preserve"> </w:t>
      </w:r>
      <w:r>
        <w:rPr>
          <w:sz w:val="24"/>
        </w:rPr>
        <w:t>marks)</w:t>
      </w:r>
    </w:p>
    <w:p w14:paraId="7E559D30" w14:textId="77777777" w:rsidR="009E52FB" w:rsidRDefault="009E52FB" w:rsidP="009E52FB">
      <w:pPr>
        <w:pStyle w:val="ListParagraph"/>
        <w:tabs>
          <w:tab w:val="left" w:pos="822"/>
          <w:tab w:val="left" w:pos="8682"/>
        </w:tabs>
        <w:ind w:left="821" w:firstLine="0"/>
        <w:rPr>
          <w:sz w:val="24"/>
        </w:rPr>
      </w:pPr>
    </w:p>
    <w:p w14:paraId="357C3B2A" w14:textId="5843B800" w:rsidR="009E52FB" w:rsidRDefault="00A80942" w:rsidP="00E11F2A">
      <w:pPr>
        <w:pStyle w:val="ListParagraph"/>
        <w:numPr>
          <w:ilvl w:val="0"/>
          <w:numId w:val="23"/>
        </w:numPr>
        <w:tabs>
          <w:tab w:val="left" w:pos="822"/>
          <w:tab w:val="left" w:pos="8682"/>
        </w:tabs>
        <w:ind w:hanging="361"/>
        <w:rPr>
          <w:sz w:val="24"/>
        </w:rPr>
      </w:pPr>
      <w:r>
        <w:rPr>
          <w:sz w:val="24"/>
        </w:rPr>
        <w:t xml:space="preserve">Describe the operation of PARTITION on the 8-element array </w:t>
      </w:r>
      <w:del w:id="144" w:author="Thushari Silva" w:date="2024-02-10T00:41:00Z">
        <w:r w:rsidDel="008D32BC">
          <w:rPr>
            <w:sz w:val="24"/>
          </w:rPr>
          <w:delText>give bellow</w:delText>
        </w:r>
      </w:del>
      <w:ins w:id="145" w:author="Thushari Silva" w:date="2024-02-10T00:41:00Z">
        <w:r w:rsidR="008D32BC">
          <w:rPr>
            <w:sz w:val="24"/>
          </w:rPr>
          <w:t>given below</w:t>
        </w:r>
      </w:ins>
      <w:r>
        <w:rPr>
          <w:sz w:val="24"/>
        </w:rPr>
        <w:t xml:space="preserve">.          </w:t>
      </w:r>
      <w:bookmarkStart w:id="146" w:name="_GoBack"/>
      <w:bookmarkEnd w:id="146"/>
      <w:del w:id="147" w:author="Shashikala Alwis" w:date="2024-02-15T15:06:00Z">
        <w:r w:rsidDel="004D74F2">
          <w:rPr>
            <w:sz w:val="24"/>
          </w:rPr>
          <w:delText xml:space="preserve"> </w:delText>
        </w:r>
      </w:del>
      <w:r>
        <w:rPr>
          <w:sz w:val="24"/>
        </w:rPr>
        <w:t>(8 marks)</w:t>
      </w:r>
    </w:p>
    <w:p w14:paraId="79F6967E" w14:textId="77777777" w:rsidR="009E52FB" w:rsidRPr="009E52FB" w:rsidRDefault="009E52FB" w:rsidP="009E52FB">
      <w:pPr>
        <w:pStyle w:val="ListParagraph"/>
        <w:rPr>
          <w:sz w:val="24"/>
        </w:rPr>
      </w:pPr>
    </w:p>
    <w:p w14:paraId="17E54411" w14:textId="6F7FEC2E" w:rsidR="004E6FEC" w:rsidRPr="004E6FEC" w:rsidRDefault="00A80942" w:rsidP="004E6FEC">
      <w:pPr>
        <w:pStyle w:val="ListParagraph"/>
        <w:tabs>
          <w:tab w:val="left" w:pos="822"/>
          <w:tab w:val="left" w:pos="8682"/>
        </w:tabs>
        <w:ind w:left="821" w:firstLine="0"/>
        <w:rPr>
          <w:sz w:val="24"/>
        </w:rPr>
      </w:pP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6A1CFD" wp14:editId="42E6E2F0">
                <wp:simplePos x="0" y="0"/>
                <wp:positionH relativeFrom="column">
                  <wp:posOffset>2057400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8156044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3C995" w14:textId="77777777" w:rsidR="009E52FB" w:rsidRDefault="00A80942" w:rsidP="009E52F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A1CFD" id="Rectangle 1" o:spid="_x0000_s1094" style="position:absolute;left:0;text-align:left;margin-left:162pt;margin-top:.55pt;width:24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" fillcolor="white [3201]" strokecolor="#70ad47 [3209]" strokeweight="1pt">
                <v:textbox>
                  <w:txbxContent>
                    <w:p w14:paraId="7333C995" w14:textId="77777777" w:rsidR="009E52FB" w:rsidRDefault="00A80942" w:rsidP="009E52F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CE08A" wp14:editId="535ECF52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11122445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F303" w14:textId="77777777" w:rsidR="009E52FB" w:rsidRDefault="00A80942" w:rsidP="009E52F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CE08A" id="_x0000_s1095" style="position:absolute;left:0;text-align:left;margin-left:186pt;margin-top:.55pt;width:24pt;height:2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" fillcolor="white [3201]" strokecolor="#70ad47 [3209]" strokeweight="1pt">
                <v:textbox>
                  <w:txbxContent>
                    <w:p w14:paraId="5755F303" w14:textId="77777777" w:rsidR="009E52FB" w:rsidRDefault="00A80942" w:rsidP="009E52F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4457AD" wp14:editId="13E46E5A">
                <wp:simplePos x="0" y="0"/>
                <wp:positionH relativeFrom="column">
                  <wp:posOffset>2651760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1900462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E67D8" w14:textId="77777777" w:rsidR="009E52FB" w:rsidRDefault="00A80942" w:rsidP="009E52F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457AD" id="_x0000_s1096" style="position:absolute;left:0;text-align:left;margin-left:208.8pt;margin-top:.55pt;width:24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" fillcolor="white [3201]" strokecolor="#70ad47 [3209]" strokeweight="1pt">
                <v:textbox>
                  <w:txbxContent>
                    <w:p w14:paraId="3E8E67D8" w14:textId="77777777" w:rsidR="009E52FB" w:rsidRDefault="00A80942" w:rsidP="009E52F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A38C1" wp14:editId="2F101796">
                <wp:simplePos x="0" y="0"/>
                <wp:positionH relativeFrom="column">
                  <wp:posOffset>2956560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1594289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A2A08" w14:textId="77777777" w:rsidR="009E52FB" w:rsidRDefault="00A80942" w:rsidP="009E52F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A38C1" id="_x0000_s1097" style="position:absolute;left:0;text-align:left;margin-left:232.8pt;margin-top:.55pt;width:24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" fillcolor="white [3201]" strokecolor="#70ad47 [3209]" strokeweight="1pt">
                <v:textbox>
                  <w:txbxContent>
                    <w:p w14:paraId="4B8A2A08" w14:textId="77777777" w:rsidR="009E52FB" w:rsidRDefault="00A80942" w:rsidP="009E52F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65964F" wp14:editId="2F440CBF">
                <wp:simplePos x="0" y="0"/>
                <wp:positionH relativeFrom="column">
                  <wp:posOffset>1470660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13683087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FB579" w14:textId="77777777" w:rsidR="009E52FB" w:rsidRDefault="00A80942" w:rsidP="009E52F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5964F" id="_x0000_s1098" style="position:absolute;left:0;text-align:left;margin-left:115.8pt;margin-top:.55pt;width:24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" fillcolor="white [3201]" strokecolor="#70ad47 [3209]" strokeweight="1pt">
                <v:textbox>
                  <w:txbxContent>
                    <w:p w14:paraId="2D0FB579" w14:textId="77777777" w:rsidR="009E52FB" w:rsidRDefault="00A80942" w:rsidP="009E52F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A9D021" wp14:editId="6DA26C89">
                <wp:simplePos x="0" y="0"/>
                <wp:positionH relativeFrom="column">
                  <wp:posOffset>1775460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10595665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298E9" w14:textId="77777777" w:rsidR="009E52FB" w:rsidRDefault="00A80942" w:rsidP="009E52F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D021" id="_x0000_s1099" style="position:absolute;left:0;text-align:left;margin-left:139.8pt;margin-top:.55pt;width:24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" fillcolor="white [3201]" strokecolor="#70ad47 [3209]" strokeweight="1pt">
                <v:textbox>
                  <w:txbxContent>
                    <w:p w14:paraId="101298E9" w14:textId="77777777" w:rsidR="009E52FB" w:rsidRDefault="00A80942" w:rsidP="009E52F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2AA8DA" wp14:editId="7E9C6804">
                <wp:simplePos x="0" y="0"/>
                <wp:positionH relativeFrom="column">
                  <wp:posOffset>876300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19761827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DAB1B" w14:textId="77777777" w:rsidR="009E52FB" w:rsidRDefault="00A80942" w:rsidP="009E52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AA8DA" id="_x0000_s1100" style="position:absolute;left:0;text-align:left;margin-left:69pt;margin-top:.55pt;width:24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" fillcolor="white [3201]" strokecolor="#70ad47 [3209]" strokeweight="1pt">
                <v:textbox>
                  <w:txbxContent>
                    <w:p w14:paraId="4E7DAB1B" w14:textId="77777777" w:rsidR="009E52FB" w:rsidRDefault="00A80942" w:rsidP="009E52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F63D4" wp14:editId="6DB597F3">
                <wp:simplePos x="0" y="0"/>
                <wp:positionH relativeFrom="column">
                  <wp:posOffset>1181100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354362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E719D" w14:textId="77777777" w:rsidR="009E52FB" w:rsidRDefault="00A80942" w:rsidP="009E52F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F63D4" id="_x0000_s1101" style="position:absolute;left:0;text-align:left;margin-left:93pt;margin-top:.55pt;width:24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" fillcolor="white [3201]" strokecolor="#70ad47 [3209]" strokeweight="1pt">
                <v:textbox>
                  <w:txbxContent>
                    <w:p w14:paraId="6E2E719D" w14:textId="77777777" w:rsidR="009E52FB" w:rsidRDefault="00A80942" w:rsidP="009E52F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76B2EEA7" w14:textId="77777777" w:rsidR="004E6FEC" w:rsidRDefault="004E6FEC" w:rsidP="00E11F2A">
      <w:pPr>
        <w:pStyle w:val="BodyText"/>
        <w:rPr>
          <w:sz w:val="20"/>
        </w:rPr>
      </w:pPr>
    </w:p>
    <w:p w14:paraId="7BD5E02A" w14:textId="77777777" w:rsidR="004E6FEC" w:rsidRDefault="004E6FEC" w:rsidP="00E11F2A">
      <w:pPr>
        <w:pStyle w:val="BodyText"/>
        <w:rPr>
          <w:sz w:val="20"/>
        </w:rPr>
      </w:pPr>
    </w:p>
    <w:p w14:paraId="01DC6E53" w14:textId="77777777" w:rsidR="00A84AEA" w:rsidRDefault="00A84AEA" w:rsidP="00E11F2A">
      <w:pPr>
        <w:pStyle w:val="BodyText"/>
        <w:rPr>
          <w:sz w:val="20"/>
        </w:rPr>
      </w:pPr>
    </w:p>
    <w:p w14:paraId="008105B4" w14:textId="31314652" w:rsidR="00924363" w:rsidDel="002A4040" w:rsidRDefault="00924363" w:rsidP="00E11F2A">
      <w:pPr>
        <w:pStyle w:val="BodyText"/>
        <w:spacing w:before="3"/>
        <w:rPr>
          <w:del w:id="148" w:author="Shashikala Alwis" w:date="2024-02-12T11:25:00Z"/>
          <w:sz w:val="18"/>
        </w:rPr>
      </w:pPr>
    </w:p>
    <w:p w14:paraId="70C4698F" w14:textId="77777777" w:rsidR="00A84AEA" w:rsidRDefault="00A80942" w:rsidP="00BA3A5C">
      <w:pPr>
        <w:pStyle w:val="BodyText"/>
        <w:numPr>
          <w:ilvl w:val="0"/>
          <w:numId w:val="24"/>
        </w:numPr>
        <w:spacing w:before="90"/>
      </w:pPr>
      <w:r>
        <w:t>Using RAM model analysis, find out the number of steps needed to run the below-mentioned code segment.</w:t>
      </w:r>
    </w:p>
    <w:p w14:paraId="3A12995E" w14:textId="77777777" w:rsidR="00A84AEA" w:rsidRDefault="00A80942" w:rsidP="00A84AEA">
      <w:pPr>
        <w:pStyle w:val="BodyText"/>
        <w:spacing w:before="90"/>
      </w:pP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6A93409B" wp14:editId="2E2279EA">
                <wp:simplePos x="0" y="0"/>
                <wp:positionH relativeFrom="page">
                  <wp:posOffset>2720340</wp:posOffset>
                </wp:positionH>
                <wp:positionV relativeFrom="paragraph">
                  <wp:posOffset>245110</wp:posOffset>
                </wp:positionV>
                <wp:extent cx="1638300" cy="1135380"/>
                <wp:effectExtent l="0" t="0" r="19050" b="26670"/>
                <wp:wrapTopAndBottom/>
                <wp:docPr id="12746124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135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4ED0AA" w14:textId="77777777" w:rsidR="00A84AEA" w:rsidRDefault="00A80942" w:rsidP="00A84AEA">
                            <w:pPr>
                              <w:tabs>
                                <w:tab w:val="left" w:pos="680"/>
                                <w:tab w:val="left" w:pos="681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for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=1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to 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14:paraId="76A80CE1" w14:textId="77777777" w:rsidR="00BA3A5C" w:rsidRDefault="00A80942" w:rsidP="00A84AEA">
                            <w:pPr>
                              <w:tabs>
                                <w:tab w:val="left" w:pos="680"/>
                                <w:tab w:val="left" w:pos="681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</w:t>
                            </w:r>
                          </w:p>
                          <w:p w14:paraId="28030F26" w14:textId="77777777" w:rsidR="00BA3A5C" w:rsidRDefault="00A80942" w:rsidP="00A84AEA">
                            <w:pPr>
                              <w:tabs>
                                <w:tab w:val="left" w:pos="680"/>
                                <w:tab w:val="left" w:pos="681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for (j=0 to 10)</w:t>
                            </w:r>
                          </w:p>
                          <w:p w14:paraId="1868DE94" w14:textId="77777777" w:rsidR="00BA3A5C" w:rsidRDefault="00A80942" w:rsidP="00A84AEA">
                            <w:pPr>
                              <w:tabs>
                                <w:tab w:val="left" w:pos="680"/>
                                <w:tab w:val="left" w:pos="681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</w:t>
                            </w:r>
                          </w:p>
                          <w:p w14:paraId="0A2F88F8" w14:textId="77777777" w:rsidR="00BA3A5C" w:rsidRDefault="00A80942" w:rsidP="00A84AEA">
                            <w:pPr>
                              <w:tabs>
                                <w:tab w:val="left" w:pos="680"/>
                                <w:tab w:val="left" w:pos="681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a = a+5</w:t>
                            </w:r>
                          </w:p>
                          <w:p w14:paraId="5CA64438" w14:textId="77777777" w:rsidR="00BA3A5C" w:rsidRDefault="00A80942" w:rsidP="00A84AEA">
                            <w:pPr>
                              <w:tabs>
                                <w:tab w:val="left" w:pos="680"/>
                                <w:tab w:val="left" w:pos="681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print a</w:t>
                            </w:r>
                          </w:p>
                          <w:p w14:paraId="71940609" w14:textId="77777777" w:rsidR="00BA3A5C" w:rsidRDefault="00BA3A5C" w:rsidP="00A84AEA">
                            <w:pPr>
                              <w:tabs>
                                <w:tab w:val="left" w:pos="680"/>
                                <w:tab w:val="left" w:pos="681"/>
                              </w:tabs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409B" id="_x0000_s1102" type="#_x0000_t202" style="position:absolute;margin-left:214.2pt;margin-top:19.3pt;width:129pt;height:89.4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" filled="f">
                <v:textbox inset="0,0,0,0">
                  <w:txbxContent>
                    <w:p w14:paraId="7C4ED0AA" w14:textId="77777777" w:rsidR="00A84AEA" w:rsidRDefault="00A80942" w:rsidP="00A84AEA">
                      <w:pPr>
                        <w:tabs>
                          <w:tab w:val="left" w:pos="680"/>
                          <w:tab w:val="left" w:pos="681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for (</w:t>
                      </w:r>
                      <w:proofErr w:type="spellStart"/>
                      <w:r>
                        <w:rPr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</w:rPr>
                        <w:t xml:space="preserve">=1 </w:t>
                      </w:r>
                      <w:proofErr w:type="spellStart"/>
                      <w:r>
                        <w:rPr>
                          <w:sz w:val="24"/>
                        </w:rPr>
                        <w:t>to n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14:paraId="76A80CE1" w14:textId="77777777" w:rsidR="00BA3A5C" w:rsidRDefault="00A80942" w:rsidP="00A84AEA">
                      <w:pPr>
                        <w:tabs>
                          <w:tab w:val="left" w:pos="680"/>
                          <w:tab w:val="left" w:pos="681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</w:t>
                      </w:r>
                    </w:p>
                    <w:p w14:paraId="28030F26" w14:textId="77777777" w:rsidR="00BA3A5C" w:rsidRDefault="00A80942" w:rsidP="00A84AEA">
                      <w:pPr>
                        <w:tabs>
                          <w:tab w:val="left" w:pos="680"/>
                          <w:tab w:val="left" w:pos="681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for (j=0 to 10)</w:t>
                      </w:r>
                    </w:p>
                    <w:p w14:paraId="1868DE94" w14:textId="77777777" w:rsidR="00BA3A5C" w:rsidRDefault="00A80942" w:rsidP="00A84AEA">
                      <w:pPr>
                        <w:tabs>
                          <w:tab w:val="left" w:pos="680"/>
                          <w:tab w:val="left" w:pos="681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</w:t>
                      </w:r>
                    </w:p>
                    <w:p w14:paraId="0A2F88F8" w14:textId="77777777" w:rsidR="00BA3A5C" w:rsidRDefault="00A80942" w:rsidP="00A84AEA">
                      <w:pPr>
                        <w:tabs>
                          <w:tab w:val="left" w:pos="680"/>
                          <w:tab w:val="left" w:pos="681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a = a+5</w:t>
                      </w:r>
                    </w:p>
                    <w:p w14:paraId="5CA64438" w14:textId="77777777" w:rsidR="00BA3A5C" w:rsidRDefault="00A80942" w:rsidP="00A84AEA">
                      <w:pPr>
                        <w:tabs>
                          <w:tab w:val="left" w:pos="680"/>
                          <w:tab w:val="left" w:pos="681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print a</w:t>
                      </w:r>
                    </w:p>
                    <w:p w14:paraId="71940609" w14:textId="77777777" w:rsidR="00BA3A5C" w:rsidRDefault="00BA3A5C" w:rsidP="00A84AEA">
                      <w:pPr>
                        <w:tabs>
                          <w:tab w:val="left" w:pos="680"/>
                          <w:tab w:val="left" w:pos="681"/>
                        </w:tabs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926CB5" w14:textId="77777777" w:rsidR="00BA3A5C" w:rsidRDefault="00BA3A5C" w:rsidP="00BA3A5C">
      <w:pPr>
        <w:tabs>
          <w:tab w:val="left" w:pos="961"/>
          <w:tab w:val="left" w:pos="8773"/>
        </w:tabs>
        <w:ind w:right="191"/>
        <w:rPr>
          <w:sz w:val="24"/>
        </w:rPr>
      </w:pPr>
    </w:p>
    <w:p w14:paraId="711CDA4F" w14:textId="77777777" w:rsidR="004E6FEC" w:rsidRDefault="004E6FEC" w:rsidP="00BA3A5C">
      <w:pPr>
        <w:tabs>
          <w:tab w:val="left" w:pos="961"/>
          <w:tab w:val="left" w:pos="8773"/>
        </w:tabs>
        <w:ind w:right="191"/>
        <w:rPr>
          <w:sz w:val="24"/>
        </w:rPr>
      </w:pPr>
    </w:p>
    <w:p w14:paraId="6A61597B" w14:textId="2FF71A26" w:rsidR="00BA3A5C" w:rsidRDefault="00A80942" w:rsidP="00BA3A5C">
      <w:pPr>
        <w:tabs>
          <w:tab w:val="left" w:pos="961"/>
          <w:tab w:val="left" w:pos="8773"/>
        </w:tabs>
        <w:ind w:right="191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</w:t>
      </w:r>
      <w:r w:rsidR="004E6FEC">
        <w:rPr>
          <w:sz w:val="24"/>
        </w:rPr>
        <w:t xml:space="preserve">     </w:t>
      </w:r>
      <w:r>
        <w:rPr>
          <w:sz w:val="24"/>
        </w:rPr>
        <w:t>(4 marks)</w:t>
      </w:r>
    </w:p>
    <w:p w14:paraId="35B2F3FB" w14:textId="2D46A54C" w:rsidR="00B13A2E" w:rsidRDefault="00B13A2E" w:rsidP="00BA3A5C">
      <w:pPr>
        <w:tabs>
          <w:tab w:val="left" w:pos="961"/>
          <w:tab w:val="left" w:pos="8773"/>
        </w:tabs>
        <w:ind w:right="191"/>
        <w:rPr>
          <w:sz w:val="24"/>
        </w:rPr>
      </w:pPr>
    </w:p>
    <w:p w14:paraId="0A402888" w14:textId="77777777" w:rsidR="00B13A2E" w:rsidRDefault="00B13A2E" w:rsidP="00BA3A5C">
      <w:pPr>
        <w:tabs>
          <w:tab w:val="left" w:pos="961"/>
          <w:tab w:val="left" w:pos="8773"/>
        </w:tabs>
        <w:ind w:right="191"/>
        <w:rPr>
          <w:sz w:val="24"/>
        </w:rPr>
      </w:pPr>
    </w:p>
    <w:p w14:paraId="33B2BC18" w14:textId="3EA2B715" w:rsidR="00BA3A5C" w:rsidRDefault="00A80942">
      <w:pPr>
        <w:pStyle w:val="ListParagraph"/>
        <w:numPr>
          <w:ilvl w:val="0"/>
          <w:numId w:val="24"/>
        </w:numPr>
        <w:tabs>
          <w:tab w:val="left" w:pos="961"/>
          <w:tab w:val="left" w:pos="8773"/>
        </w:tabs>
        <w:ind w:right="191"/>
        <w:jc w:val="both"/>
        <w:rPr>
          <w:sz w:val="24"/>
        </w:rPr>
        <w:pPrChange w:id="149" w:author="Thushari Silva" w:date="2024-02-10T00:44:00Z">
          <w:pPr>
            <w:pStyle w:val="ListParagraph"/>
            <w:numPr>
              <w:numId w:val="24"/>
            </w:numPr>
            <w:tabs>
              <w:tab w:val="left" w:pos="961"/>
              <w:tab w:val="left" w:pos="8773"/>
            </w:tabs>
            <w:ind w:left="720" w:right="191" w:hanging="360"/>
          </w:pPr>
        </w:pPrChange>
      </w:pPr>
      <w:r w:rsidRPr="00B06903">
        <w:rPr>
          <w:sz w:val="24"/>
        </w:rPr>
        <w:t xml:space="preserve">The pseudocode for the insertion sort algorithm is given below. </w:t>
      </w:r>
      <w:del w:id="150" w:author="Thushari Silva" w:date="2024-02-10T00:42:00Z">
        <w:r w:rsidRPr="00B06903" w:rsidDel="008D32BC">
          <w:rPr>
            <w:sz w:val="24"/>
          </w:rPr>
          <w:delText xml:space="preserve">describe </w:delText>
        </w:r>
      </w:del>
      <w:ins w:id="151" w:author="Thushari Silva" w:date="2024-02-10T00:42:00Z">
        <w:r w:rsidR="008D32BC">
          <w:rPr>
            <w:sz w:val="24"/>
          </w:rPr>
          <w:t>Describe</w:t>
        </w:r>
        <w:r w:rsidR="008D32BC" w:rsidRPr="00B06903">
          <w:rPr>
            <w:sz w:val="24"/>
          </w:rPr>
          <w:t xml:space="preserve"> </w:t>
        </w:r>
      </w:ins>
      <w:r w:rsidRPr="00B06903">
        <w:rPr>
          <w:sz w:val="24"/>
        </w:rPr>
        <w:t>the states of sorting</w:t>
      </w:r>
      <w:del w:id="152" w:author="Thushari Silva" w:date="2024-02-10T00:43:00Z">
        <w:r w:rsidRPr="00B06903" w:rsidDel="008D32BC">
          <w:rPr>
            <w:sz w:val="24"/>
          </w:rPr>
          <w:delText xml:space="preserve"> </w:delText>
        </w:r>
      </w:del>
      <w:del w:id="153" w:author="Thushari Silva" w:date="2024-02-10T00:42:00Z">
        <w:r w:rsidRPr="00B06903" w:rsidDel="008D32BC">
          <w:rPr>
            <w:sz w:val="24"/>
          </w:rPr>
          <w:delText xml:space="preserve">bellow </w:delText>
        </w:r>
      </w:del>
      <w:ins w:id="154" w:author="Thushari Silva" w:date="2024-02-10T00:43:00Z">
        <w:r w:rsidR="008D32BC">
          <w:rPr>
            <w:sz w:val="24"/>
          </w:rPr>
          <w:t xml:space="preserve"> the </w:t>
        </w:r>
      </w:ins>
      <w:del w:id="155" w:author="Thushari Silva" w:date="2024-02-10T00:43:00Z">
        <w:r w:rsidRPr="00B06903" w:rsidDel="008D32BC">
          <w:rPr>
            <w:sz w:val="24"/>
          </w:rPr>
          <w:delText xml:space="preserve">mention </w:delText>
        </w:r>
      </w:del>
      <w:r w:rsidRPr="00B06903">
        <w:rPr>
          <w:sz w:val="24"/>
        </w:rPr>
        <w:t xml:space="preserve">array </w:t>
      </w:r>
      <w:ins w:id="156" w:author="Thushari Silva" w:date="2024-02-10T00:43:00Z">
        <w:r w:rsidR="008D32BC">
          <w:rPr>
            <w:sz w:val="24"/>
          </w:rPr>
          <w:t>given below</w:t>
        </w:r>
        <w:r w:rsidR="008D32BC" w:rsidRPr="00B06903">
          <w:rPr>
            <w:sz w:val="24"/>
          </w:rPr>
          <w:t xml:space="preserve"> </w:t>
        </w:r>
      </w:ins>
      <w:r w:rsidRPr="00B06903">
        <w:rPr>
          <w:sz w:val="24"/>
        </w:rPr>
        <w:t>using the insertion sort</w:t>
      </w:r>
      <w:ins w:id="157" w:author="Thushari Silva" w:date="2024-02-10T00:43:00Z">
        <w:r w:rsidR="008D32BC">
          <w:rPr>
            <w:sz w:val="24"/>
          </w:rPr>
          <w:t>.</w:t>
        </w:r>
      </w:ins>
    </w:p>
    <w:p w14:paraId="6AE6BA96" w14:textId="77777777" w:rsidR="00B06903" w:rsidRDefault="00B06903" w:rsidP="00B06903">
      <w:pPr>
        <w:tabs>
          <w:tab w:val="left" w:pos="961"/>
          <w:tab w:val="left" w:pos="8773"/>
        </w:tabs>
        <w:ind w:right="191"/>
        <w:rPr>
          <w:sz w:val="24"/>
        </w:rPr>
      </w:pPr>
    </w:p>
    <w:p w14:paraId="3090EC7A" w14:textId="77777777" w:rsidR="00B06903" w:rsidRDefault="00A80942" w:rsidP="00B06903">
      <w:pPr>
        <w:tabs>
          <w:tab w:val="left" w:pos="961"/>
          <w:tab w:val="left" w:pos="8773"/>
        </w:tabs>
        <w:ind w:right="191"/>
        <w:rPr>
          <w:sz w:val="24"/>
        </w:rPr>
      </w:pPr>
      <w:r w:rsidRPr="00B06903">
        <w:rPr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BABC64B" wp14:editId="07E3259C">
                <wp:simplePos x="0" y="0"/>
                <wp:positionH relativeFrom="margin">
                  <wp:posOffset>3078480</wp:posOffset>
                </wp:positionH>
                <wp:positionV relativeFrom="paragraph">
                  <wp:posOffset>175260</wp:posOffset>
                </wp:positionV>
                <wp:extent cx="2485390" cy="1673225"/>
                <wp:effectExtent l="0" t="0" r="24130" b="18415"/>
                <wp:wrapSquare wrapText="bothSides"/>
                <wp:docPr id="1371660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5390" cy="167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F03E0" w14:textId="77777777" w:rsidR="00B06903" w:rsidRPr="00B06903" w:rsidRDefault="00A80942" w:rsidP="00B06903">
                            <w:r w:rsidRPr="00B06903">
                              <w:rPr>
                                <w:b/>
                                <w:bCs/>
                              </w:rPr>
                              <w:t>INSERTION-SORT(A)</w:t>
                            </w:r>
                          </w:p>
                          <w:p w14:paraId="5E04941F" w14:textId="77777777" w:rsidR="00B06903" w:rsidRPr="00B06903" w:rsidRDefault="00A80942" w:rsidP="00B06903">
                            <w:r w:rsidRPr="00B06903">
                              <w:rPr>
                                <w:b/>
                                <w:bCs/>
                              </w:rPr>
                              <w:t xml:space="preserve">1 for </w:t>
                            </w:r>
                            <w:r w:rsidRPr="00B06903">
                              <w:t xml:space="preserve">j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 xml:space="preserve">= </w:t>
                            </w:r>
                            <w:r w:rsidRPr="00B06903">
                              <w:t xml:space="preserve">2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 xml:space="preserve">to </w:t>
                            </w:r>
                            <w:proofErr w:type="spellStart"/>
                            <w:proofErr w:type="gramStart"/>
                            <w:r w:rsidRPr="00B06903">
                              <w:rPr>
                                <w:b/>
                                <w:bCs/>
                              </w:rPr>
                              <w:t>A.</w:t>
                            </w:r>
                            <w:r w:rsidRPr="00B06903">
                              <w:t>length</w:t>
                            </w:r>
                            <w:proofErr w:type="spellEnd"/>
                            <w:proofErr w:type="gramEnd"/>
                            <w:r w:rsidRPr="00B06903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70B34AE4" w14:textId="77777777" w:rsidR="00B06903" w:rsidRPr="00B06903" w:rsidRDefault="00A80942" w:rsidP="00B06903">
                            <w:r w:rsidRPr="00B06903">
                              <w:rPr>
                                <w:b/>
                                <w:bCs/>
                              </w:rPr>
                              <w:t xml:space="preserve">2          </w:t>
                            </w:r>
                            <w:proofErr w:type="gramStart"/>
                            <w:r w:rsidRPr="00B06903">
                              <w:t>key</w:t>
                            </w:r>
                            <w:proofErr w:type="gramEnd"/>
                            <w:r w:rsidRPr="00B06903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 xml:space="preserve">= </w:t>
                            </w:r>
                            <w:r w:rsidRPr="00B06903">
                              <w:t>A[j]</w:t>
                            </w:r>
                          </w:p>
                          <w:p w14:paraId="294D00AB" w14:textId="77777777" w:rsidR="00B06903" w:rsidRPr="00B06903" w:rsidRDefault="00A80942" w:rsidP="00B06903">
                            <w:r w:rsidRPr="00B06903">
                              <w:rPr>
                                <w:b/>
                                <w:bCs/>
                              </w:rPr>
                              <w:t xml:space="preserve">3          </w:t>
                            </w:r>
                            <w:r w:rsidRPr="00B06903">
                              <w:rPr>
                                <w:b/>
                                <w:bCs/>
                                <w:lang w:val="en-GB"/>
                              </w:rPr>
                              <w:t xml:space="preserve">// </w:t>
                            </w:r>
                            <w:r w:rsidRPr="00B06903">
                              <w:t>Insert A[j] into the sorted sequence A[</w:t>
                            </w:r>
                            <w:proofErr w:type="gramStart"/>
                            <w:r w:rsidRPr="00B06903">
                              <w:t>1..</w:t>
                            </w:r>
                            <w:proofErr w:type="gramEnd"/>
                            <w:r w:rsidRPr="00B06903">
                              <w:t>j-1]</w:t>
                            </w:r>
                          </w:p>
                          <w:p w14:paraId="0A1F7312" w14:textId="77777777" w:rsidR="00B06903" w:rsidRPr="00B06903" w:rsidRDefault="00A80942" w:rsidP="00B06903">
                            <w:r w:rsidRPr="00B06903">
                              <w:rPr>
                                <w:b/>
                                <w:bCs/>
                              </w:rPr>
                              <w:t xml:space="preserve">4           </w:t>
                            </w:r>
                            <w:proofErr w:type="spellStart"/>
                            <w:r w:rsidRPr="00B06903">
                              <w:t>i</w:t>
                            </w:r>
                            <w:proofErr w:type="spellEnd"/>
                            <w:r w:rsidRPr="00B06903">
                              <w:t xml:space="preserve">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B06903">
                              <w:t xml:space="preserve"> j - 1</w:t>
                            </w:r>
                          </w:p>
                          <w:p w14:paraId="738E2FEF" w14:textId="77777777" w:rsidR="00B06903" w:rsidRPr="00B06903" w:rsidRDefault="00A80942" w:rsidP="00B06903">
                            <w:r w:rsidRPr="00B06903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B06903">
                              <w:t xml:space="preserve">          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>While</w:t>
                            </w:r>
                            <w:r w:rsidRPr="00B06903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B06903">
                              <w:t>i</w:t>
                            </w:r>
                            <w:proofErr w:type="spellEnd"/>
                            <w:r w:rsidRPr="00B06903">
                              <w:t xml:space="preserve">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 xml:space="preserve">&gt; </w:t>
                            </w:r>
                            <w:r w:rsidRPr="00B06903">
                              <w:t xml:space="preserve">0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>and</w:t>
                            </w:r>
                            <w:r w:rsidRPr="00B06903">
                              <w:t xml:space="preserve"> A[</w:t>
                            </w:r>
                            <w:proofErr w:type="spellStart"/>
                            <w:r w:rsidRPr="00B06903">
                              <w:t>i</w:t>
                            </w:r>
                            <w:proofErr w:type="spellEnd"/>
                            <w:r w:rsidRPr="00B06903">
                              <w:t xml:space="preserve">]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 xml:space="preserve">&gt; </w:t>
                            </w:r>
                            <w:r w:rsidRPr="00B06903">
                              <w:t>key</w:t>
                            </w:r>
                          </w:p>
                          <w:p w14:paraId="30D1DF15" w14:textId="77777777" w:rsidR="00B06903" w:rsidRPr="00B06903" w:rsidRDefault="00A80942" w:rsidP="00B06903">
                            <w:r w:rsidRPr="00B06903">
                              <w:rPr>
                                <w:b/>
                                <w:bCs/>
                              </w:rPr>
                              <w:t xml:space="preserve">6                      </w:t>
                            </w:r>
                            <w:r w:rsidRPr="00B06903">
                              <w:t xml:space="preserve">A[i+1]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 xml:space="preserve">= </w:t>
                            </w:r>
                            <w:r w:rsidRPr="00B06903">
                              <w:t>A[</w:t>
                            </w:r>
                            <w:proofErr w:type="spellStart"/>
                            <w:r w:rsidRPr="00B06903">
                              <w:t>i</w:t>
                            </w:r>
                            <w:proofErr w:type="spellEnd"/>
                            <w:r w:rsidRPr="00B06903">
                              <w:t>]</w:t>
                            </w:r>
                          </w:p>
                          <w:p w14:paraId="7E67FAD2" w14:textId="77777777" w:rsidR="00B06903" w:rsidRPr="00B06903" w:rsidRDefault="00A80942" w:rsidP="00B06903">
                            <w:r w:rsidRPr="00B06903">
                              <w:rPr>
                                <w:b/>
                                <w:bCs/>
                              </w:rPr>
                              <w:t xml:space="preserve">7                       </w:t>
                            </w:r>
                            <w:proofErr w:type="spellStart"/>
                            <w:r w:rsidRPr="00B06903">
                              <w:t>i</w:t>
                            </w:r>
                            <w:proofErr w:type="spellEnd"/>
                            <w:r w:rsidRPr="00B06903">
                              <w:t xml:space="preserve">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 xml:space="preserve">= </w:t>
                            </w:r>
                            <w:r w:rsidRPr="00B06903">
                              <w:t>i-1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60E5474" w14:textId="77777777" w:rsidR="00B06903" w:rsidRPr="00B06903" w:rsidRDefault="00A80942" w:rsidP="00B06903">
                            <w:r w:rsidRPr="00B06903">
                              <w:rPr>
                                <w:b/>
                                <w:bCs/>
                              </w:rPr>
                              <w:t xml:space="preserve">8            </w:t>
                            </w:r>
                            <w:r w:rsidRPr="00B06903">
                              <w:t>A[i+1</w:t>
                            </w:r>
                            <w:proofErr w:type="gramStart"/>
                            <w:r w:rsidRPr="00B06903">
                              <w:t xml:space="preserve">] </w:t>
                            </w:r>
                            <w:r w:rsidRPr="00B06903">
                              <w:rPr>
                                <w:b/>
                                <w:bCs/>
                              </w:rPr>
                              <w:t xml:space="preserve"> =</w:t>
                            </w:r>
                            <w:proofErr w:type="gramEnd"/>
                            <w:r w:rsidRPr="00B0690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06903">
                              <w:t>key</w:t>
                            </w:r>
                          </w:p>
                          <w:p w14:paraId="1ECAE43F" w14:textId="77777777" w:rsidR="00B06903" w:rsidRDefault="00B069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BC64B" id="_x0000_s1103" type="#_x0000_t202" style="position:absolute;margin-left:242.4pt;margin-top:13.8pt;width:195.7pt;height:131.75pt;z-index:2517360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">
                <v:textbox style="mso-fit-shape-to-text:t">
                  <w:txbxContent>
                    <w:p w14:paraId="7FBF03E0" w14:textId="77777777" w:rsidR="00B06903" w:rsidRPr="00B06903" w:rsidRDefault="00A80942" w:rsidP="00B06903">
                      <w:r w:rsidRPr="00B06903">
                        <w:rPr>
                          <w:b/>
                          <w:bCs/>
                        </w:rPr>
                        <w:t>INSERTION-SORT(A)</w:t>
                      </w:r>
                    </w:p>
                    <w:p w14:paraId="5E04941F" w14:textId="77777777" w:rsidR="00B06903" w:rsidRPr="00B06903" w:rsidRDefault="00A80942" w:rsidP="00B06903">
                      <w:r w:rsidRPr="00B06903">
                        <w:rPr>
                          <w:b/>
                          <w:bCs/>
                        </w:rPr>
                        <w:t xml:space="preserve">1 for </w:t>
                      </w:r>
                      <w:r w:rsidRPr="00B06903">
                        <w:t xml:space="preserve">j </w:t>
                      </w:r>
                      <w:r w:rsidRPr="00B06903">
                        <w:rPr>
                          <w:b/>
                          <w:bCs/>
                        </w:rPr>
                        <w:t xml:space="preserve">= </w:t>
                      </w:r>
                      <w:r w:rsidRPr="00B06903">
                        <w:t xml:space="preserve">2 </w:t>
                      </w:r>
                      <w:r w:rsidRPr="00B06903">
                        <w:rPr>
                          <w:b/>
                          <w:bCs/>
                        </w:rPr>
                        <w:t xml:space="preserve">to </w:t>
                      </w:r>
                      <w:proofErr w:type="spellStart"/>
                      <w:proofErr w:type="gramStart"/>
                      <w:r w:rsidRPr="00B06903">
                        <w:rPr>
                          <w:b/>
                          <w:bCs/>
                        </w:rPr>
                        <w:t>A.</w:t>
                      </w:r>
                      <w:r w:rsidRPr="00B06903">
                        <w:t>length</w:t>
                      </w:r>
                      <w:proofErr w:type="spellEnd"/>
                      <w:proofErr w:type="gramEnd"/>
                      <w:r w:rsidRPr="00B06903">
                        <w:rPr>
                          <w:b/>
                          <w:bCs/>
                        </w:rPr>
                        <w:t xml:space="preserve">  </w:t>
                      </w:r>
                    </w:p>
                    <w:p w14:paraId="70B34AE4" w14:textId="77777777" w:rsidR="00B06903" w:rsidRPr="00B06903" w:rsidRDefault="00A80942" w:rsidP="00B06903">
                      <w:r w:rsidRPr="00B06903">
                        <w:rPr>
                          <w:b/>
                          <w:bCs/>
                        </w:rPr>
                        <w:t xml:space="preserve">2          </w:t>
                      </w:r>
                      <w:proofErr w:type="gramStart"/>
                      <w:r w:rsidRPr="00B06903">
                        <w:t>key</w:t>
                      </w:r>
                      <w:proofErr w:type="gramEnd"/>
                      <w:r w:rsidRPr="00B06903">
                        <w:rPr>
                          <w:i/>
                          <w:iCs/>
                        </w:rPr>
                        <w:t xml:space="preserve"> </w:t>
                      </w:r>
                      <w:r w:rsidRPr="00B06903">
                        <w:rPr>
                          <w:b/>
                          <w:bCs/>
                        </w:rPr>
                        <w:t xml:space="preserve">= </w:t>
                      </w:r>
                      <w:r w:rsidRPr="00B06903">
                        <w:t>A[j]</w:t>
                      </w:r>
                    </w:p>
                    <w:p w14:paraId="294D00AB" w14:textId="77777777" w:rsidR="00B06903" w:rsidRPr="00B06903" w:rsidRDefault="00A80942" w:rsidP="00B06903">
                      <w:r w:rsidRPr="00B06903">
                        <w:rPr>
                          <w:b/>
                          <w:bCs/>
                        </w:rPr>
                        <w:t xml:space="preserve">3          </w:t>
                      </w:r>
                      <w:r w:rsidRPr="00B06903">
                        <w:rPr>
                          <w:b/>
                          <w:bCs/>
                          <w:lang w:val="en-GB"/>
                        </w:rPr>
                        <w:t xml:space="preserve">// </w:t>
                      </w:r>
                      <w:r w:rsidRPr="00B06903">
                        <w:t>Insert A[j] into the sorted sequence A[</w:t>
                      </w:r>
                      <w:proofErr w:type="gramStart"/>
                      <w:r w:rsidRPr="00B06903">
                        <w:t>1..</w:t>
                      </w:r>
                      <w:proofErr w:type="gramEnd"/>
                      <w:r w:rsidRPr="00B06903">
                        <w:t>j-1]</w:t>
                      </w:r>
                    </w:p>
                    <w:p w14:paraId="0A1F7312" w14:textId="77777777" w:rsidR="00B06903" w:rsidRPr="00B06903" w:rsidRDefault="00A80942" w:rsidP="00B06903">
                      <w:r w:rsidRPr="00B06903">
                        <w:rPr>
                          <w:b/>
                          <w:bCs/>
                        </w:rPr>
                        <w:t xml:space="preserve">4           </w:t>
                      </w:r>
                      <w:proofErr w:type="spellStart"/>
                      <w:r w:rsidRPr="00B06903">
                        <w:t>i</w:t>
                      </w:r>
                      <w:proofErr w:type="spellEnd"/>
                      <w:r w:rsidRPr="00B06903">
                        <w:t xml:space="preserve"> </w:t>
                      </w:r>
                      <w:r w:rsidRPr="00B06903">
                        <w:rPr>
                          <w:b/>
                          <w:bCs/>
                        </w:rPr>
                        <w:t>=</w:t>
                      </w:r>
                      <w:r w:rsidRPr="00B06903">
                        <w:t xml:space="preserve"> j - 1</w:t>
                      </w:r>
                    </w:p>
                    <w:p w14:paraId="738E2FEF" w14:textId="77777777" w:rsidR="00B06903" w:rsidRPr="00B06903" w:rsidRDefault="00A80942" w:rsidP="00B06903">
                      <w:r w:rsidRPr="00B06903">
                        <w:rPr>
                          <w:b/>
                          <w:bCs/>
                        </w:rPr>
                        <w:t>5</w:t>
                      </w:r>
                      <w:r w:rsidRPr="00B06903">
                        <w:t xml:space="preserve">           </w:t>
                      </w:r>
                      <w:r w:rsidRPr="00B06903">
                        <w:rPr>
                          <w:b/>
                          <w:bCs/>
                        </w:rPr>
                        <w:t>While</w:t>
                      </w:r>
                      <w:r w:rsidRPr="00B06903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B06903">
                        <w:t>i</w:t>
                      </w:r>
                      <w:proofErr w:type="spellEnd"/>
                      <w:r w:rsidRPr="00B06903">
                        <w:t xml:space="preserve"> </w:t>
                      </w:r>
                      <w:r w:rsidRPr="00B06903">
                        <w:rPr>
                          <w:b/>
                          <w:bCs/>
                        </w:rPr>
                        <w:t xml:space="preserve">&gt; </w:t>
                      </w:r>
                      <w:r w:rsidRPr="00B06903">
                        <w:t xml:space="preserve">0 </w:t>
                      </w:r>
                      <w:r w:rsidRPr="00B06903">
                        <w:rPr>
                          <w:b/>
                          <w:bCs/>
                        </w:rPr>
                        <w:t>and</w:t>
                      </w:r>
                      <w:r w:rsidRPr="00B06903">
                        <w:t xml:space="preserve"> A[</w:t>
                      </w:r>
                      <w:proofErr w:type="spellStart"/>
                      <w:r w:rsidRPr="00B06903">
                        <w:t>i</w:t>
                      </w:r>
                      <w:proofErr w:type="spellEnd"/>
                      <w:r w:rsidRPr="00B06903">
                        <w:t xml:space="preserve">] </w:t>
                      </w:r>
                      <w:r w:rsidRPr="00B06903">
                        <w:rPr>
                          <w:b/>
                          <w:bCs/>
                        </w:rPr>
                        <w:t xml:space="preserve">&gt; </w:t>
                      </w:r>
                      <w:r w:rsidRPr="00B06903">
                        <w:t>key</w:t>
                      </w:r>
                    </w:p>
                    <w:p w14:paraId="30D1DF15" w14:textId="77777777" w:rsidR="00B06903" w:rsidRPr="00B06903" w:rsidRDefault="00A80942" w:rsidP="00B06903">
                      <w:r w:rsidRPr="00B06903">
                        <w:rPr>
                          <w:b/>
                          <w:bCs/>
                        </w:rPr>
                        <w:t xml:space="preserve">6                      </w:t>
                      </w:r>
                      <w:r w:rsidRPr="00B06903">
                        <w:t xml:space="preserve">A[i+1] </w:t>
                      </w:r>
                      <w:r w:rsidRPr="00B06903">
                        <w:rPr>
                          <w:b/>
                          <w:bCs/>
                        </w:rPr>
                        <w:t xml:space="preserve">= </w:t>
                      </w:r>
                      <w:r w:rsidRPr="00B06903">
                        <w:t>A[</w:t>
                      </w:r>
                      <w:proofErr w:type="spellStart"/>
                      <w:r w:rsidRPr="00B06903">
                        <w:t>i</w:t>
                      </w:r>
                      <w:proofErr w:type="spellEnd"/>
                      <w:r w:rsidRPr="00B06903">
                        <w:t>]</w:t>
                      </w:r>
                    </w:p>
                    <w:p w14:paraId="7E67FAD2" w14:textId="77777777" w:rsidR="00B06903" w:rsidRPr="00B06903" w:rsidRDefault="00A80942" w:rsidP="00B06903">
                      <w:r w:rsidRPr="00B06903">
                        <w:rPr>
                          <w:b/>
                          <w:bCs/>
                        </w:rPr>
                        <w:t xml:space="preserve">7                       </w:t>
                      </w:r>
                      <w:proofErr w:type="spellStart"/>
                      <w:r w:rsidRPr="00B06903">
                        <w:t>i</w:t>
                      </w:r>
                      <w:proofErr w:type="spellEnd"/>
                      <w:r w:rsidRPr="00B06903">
                        <w:t xml:space="preserve"> </w:t>
                      </w:r>
                      <w:r w:rsidRPr="00B06903">
                        <w:rPr>
                          <w:b/>
                          <w:bCs/>
                        </w:rPr>
                        <w:t xml:space="preserve">= </w:t>
                      </w:r>
                      <w:r w:rsidRPr="00B06903">
                        <w:t>i-1</w:t>
                      </w:r>
                      <w:r w:rsidRPr="00B06903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60E5474" w14:textId="77777777" w:rsidR="00B06903" w:rsidRPr="00B06903" w:rsidRDefault="00A80942" w:rsidP="00B06903">
                      <w:r w:rsidRPr="00B06903">
                        <w:rPr>
                          <w:b/>
                          <w:bCs/>
                        </w:rPr>
                        <w:t xml:space="preserve">8            </w:t>
                      </w:r>
                      <w:r w:rsidRPr="00B06903">
                        <w:t>A[i+1</w:t>
                      </w:r>
                      <w:proofErr w:type="gramStart"/>
                      <w:r w:rsidRPr="00B06903">
                        <w:t xml:space="preserve">] </w:t>
                      </w:r>
                      <w:r w:rsidRPr="00B06903">
                        <w:rPr>
                          <w:b/>
                          <w:bCs/>
                        </w:rPr>
                        <w:t xml:space="preserve"> =</w:t>
                      </w:r>
                      <w:proofErr w:type="gramEnd"/>
                      <w:r w:rsidRPr="00B06903">
                        <w:rPr>
                          <w:b/>
                          <w:bCs/>
                        </w:rPr>
                        <w:t xml:space="preserve"> </w:t>
                      </w:r>
                      <w:r w:rsidRPr="00B06903">
                        <w:t>key</w:t>
                      </w:r>
                    </w:p>
                    <w:p w14:paraId="1ECAE43F" w14:textId="77777777" w:rsidR="00B06903" w:rsidRDefault="00B06903"/>
                  </w:txbxContent>
                </v:textbox>
                <w10:wrap type="square" anchorx="margin"/>
              </v:shape>
            </w:pict>
          </mc:Fallback>
        </mc:AlternateContent>
      </w:r>
    </w:p>
    <w:p w14:paraId="42CCD205" w14:textId="77777777" w:rsidR="00B06903" w:rsidRDefault="00A80942" w:rsidP="00B06903">
      <w:pPr>
        <w:tabs>
          <w:tab w:val="left" w:pos="961"/>
          <w:tab w:val="left" w:pos="8773"/>
        </w:tabs>
        <w:ind w:right="191"/>
        <w:jc w:val="center"/>
        <w:rPr>
          <w:sz w:val="24"/>
        </w:rPr>
      </w:pPr>
      <w:r>
        <w:rPr>
          <w:b/>
          <w:bCs/>
          <w:sz w:val="24"/>
        </w:rPr>
        <w:t xml:space="preserve"> </w:t>
      </w:r>
    </w:p>
    <w:p w14:paraId="46A1F184" w14:textId="77777777" w:rsidR="00B06903" w:rsidRDefault="00A80942" w:rsidP="00B06903">
      <w:pPr>
        <w:pStyle w:val="ListParagraph"/>
        <w:tabs>
          <w:tab w:val="left" w:pos="822"/>
          <w:tab w:val="left" w:pos="8682"/>
        </w:tabs>
        <w:ind w:left="821" w:firstLine="0"/>
        <w:rPr>
          <w:sz w:val="24"/>
        </w:rPr>
      </w:pP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26769D" wp14:editId="4EA12D91">
                <wp:simplePos x="0" y="0"/>
                <wp:positionH relativeFrom="column">
                  <wp:posOffset>2057400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7859980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9AAE6" w14:textId="77777777" w:rsidR="00B06903" w:rsidRDefault="00A80942" w:rsidP="00B0690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6769D" id="_x0000_s1104" style="position:absolute;left:0;text-align:left;margin-left:162pt;margin-top:.55pt;width:24pt;height:23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" fillcolor="white [3201]" strokecolor="#70ad47 [3209]" strokeweight="1pt">
                <v:textbox>
                  <w:txbxContent>
                    <w:p w14:paraId="5329AAE6" w14:textId="77777777" w:rsidR="00B06903" w:rsidRDefault="00A80942" w:rsidP="00B0690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5DE6ED" wp14:editId="6570BE01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6396867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C8669" w14:textId="77777777" w:rsidR="00B06903" w:rsidRDefault="00A80942" w:rsidP="00B0690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DE6ED" id="_x0000_s1105" style="position:absolute;left:0;text-align:left;margin-left:186pt;margin-top:.55pt;width:24pt;height:23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" fillcolor="white [3201]" strokecolor="#70ad47 [3209]" strokeweight="1pt">
                <v:textbox>
                  <w:txbxContent>
                    <w:p w14:paraId="675C8669" w14:textId="77777777" w:rsidR="00B06903" w:rsidRDefault="00A80942" w:rsidP="00B0690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361723" wp14:editId="03226D57">
                <wp:simplePos x="0" y="0"/>
                <wp:positionH relativeFrom="column">
                  <wp:posOffset>1470660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5311483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50E3" w14:textId="77777777" w:rsidR="00B06903" w:rsidRDefault="00A80942" w:rsidP="00B0690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61723" id="_x0000_s1106" style="position:absolute;left:0;text-align:left;margin-left:115.8pt;margin-top:.55pt;width:24pt;height:2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" fillcolor="white [3201]" strokecolor="#70ad47 [3209]" strokeweight="1pt">
                <v:textbox>
                  <w:txbxContent>
                    <w:p w14:paraId="26A450E3" w14:textId="77777777" w:rsidR="00B06903" w:rsidRDefault="00A80942" w:rsidP="00B0690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C94AFE" wp14:editId="774EC871">
                <wp:simplePos x="0" y="0"/>
                <wp:positionH relativeFrom="column">
                  <wp:posOffset>1775460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16427811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3B5A0" w14:textId="77777777" w:rsidR="00B06903" w:rsidRDefault="00A80942" w:rsidP="00B0690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94AFE" id="_x0000_s1107" style="position:absolute;left:0;text-align:left;margin-left:139.8pt;margin-top:.55pt;width:24pt;height:2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" fillcolor="white [3201]" strokecolor="#70ad47 [3209]" strokeweight="1pt">
                <v:textbox>
                  <w:txbxContent>
                    <w:p w14:paraId="4393B5A0" w14:textId="77777777" w:rsidR="00B06903" w:rsidRDefault="00A80942" w:rsidP="00B0690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6C838D" wp14:editId="71FF6C4C">
                <wp:simplePos x="0" y="0"/>
                <wp:positionH relativeFrom="column">
                  <wp:posOffset>876300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9845213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014B1" w14:textId="77777777" w:rsidR="00B06903" w:rsidRDefault="00A80942" w:rsidP="00B0690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C838D" id="_x0000_s1108" style="position:absolute;left:0;text-align:left;margin-left:69pt;margin-top:.55pt;width:24pt;height:2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" fillcolor="white [3201]" strokecolor="#70ad47 [3209]" strokeweight="1pt">
                <v:textbox>
                  <w:txbxContent>
                    <w:p w14:paraId="132014B1" w14:textId="77777777" w:rsidR="00B06903" w:rsidRDefault="00A80942" w:rsidP="00B0690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EA82A9" wp14:editId="35A392B1">
                <wp:simplePos x="0" y="0"/>
                <wp:positionH relativeFrom="column">
                  <wp:posOffset>1181100</wp:posOffset>
                </wp:positionH>
                <wp:positionV relativeFrom="paragraph">
                  <wp:posOffset>6985</wp:posOffset>
                </wp:positionV>
                <wp:extent cx="304800" cy="297180"/>
                <wp:effectExtent l="0" t="0" r="19050" b="26670"/>
                <wp:wrapNone/>
                <wp:docPr id="1977945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701A3" w14:textId="77777777" w:rsidR="00B06903" w:rsidRDefault="00A80942" w:rsidP="00B0690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A82A9" id="_x0000_s1109" style="position:absolute;left:0;text-align:left;margin-left:93pt;margin-top:.55pt;width:24pt;height:2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" fillcolor="white [3201]" strokecolor="#70ad47 [3209]" strokeweight="1pt">
                <v:textbox>
                  <w:txbxContent>
                    <w:p w14:paraId="6D9701A3" w14:textId="77777777" w:rsidR="00B06903" w:rsidRDefault="00A80942" w:rsidP="00B0690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DBB3DC7" w14:textId="77777777" w:rsidR="00B06903" w:rsidRPr="00B06903" w:rsidRDefault="00B06903" w:rsidP="00B06903">
      <w:pPr>
        <w:tabs>
          <w:tab w:val="left" w:pos="961"/>
          <w:tab w:val="left" w:pos="8773"/>
        </w:tabs>
        <w:ind w:right="191"/>
        <w:rPr>
          <w:sz w:val="24"/>
        </w:rPr>
      </w:pPr>
    </w:p>
    <w:p w14:paraId="233DD98E" w14:textId="77777777" w:rsidR="00B06903" w:rsidRDefault="00B06903" w:rsidP="00B06903">
      <w:pPr>
        <w:tabs>
          <w:tab w:val="left" w:pos="961"/>
          <w:tab w:val="left" w:pos="8773"/>
        </w:tabs>
        <w:ind w:right="191"/>
        <w:jc w:val="center"/>
        <w:rPr>
          <w:sz w:val="24"/>
        </w:rPr>
      </w:pPr>
    </w:p>
    <w:p w14:paraId="16CFE365" w14:textId="77777777" w:rsidR="00B06903" w:rsidRDefault="00B06903" w:rsidP="00B06903">
      <w:pPr>
        <w:tabs>
          <w:tab w:val="left" w:pos="961"/>
          <w:tab w:val="left" w:pos="8773"/>
        </w:tabs>
        <w:ind w:right="191"/>
        <w:jc w:val="center"/>
        <w:rPr>
          <w:sz w:val="24"/>
        </w:rPr>
      </w:pPr>
    </w:p>
    <w:p w14:paraId="4053661E" w14:textId="77777777" w:rsidR="00B06903" w:rsidRDefault="00B06903" w:rsidP="00B06903">
      <w:pPr>
        <w:tabs>
          <w:tab w:val="left" w:pos="961"/>
          <w:tab w:val="left" w:pos="8773"/>
        </w:tabs>
        <w:ind w:right="191"/>
        <w:jc w:val="center"/>
        <w:rPr>
          <w:sz w:val="24"/>
        </w:rPr>
      </w:pPr>
    </w:p>
    <w:p w14:paraId="5A81713A" w14:textId="77777777" w:rsidR="00B06903" w:rsidRDefault="00B06903" w:rsidP="00B06903">
      <w:pPr>
        <w:tabs>
          <w:tab w:val="left" w:pos="961"/>
          <w:tab w:val="left" w:pos="8773"/>
        </w:tabs>
        <w:ind w:right="191"/>
        <w:jc w:val="center"/>
        <w:rPr>
          <w:sz w:val="24"/>
        </w:rPr>
      </w:pPr>
    </w:p>
    <w:p w14:paraId="32E1A03A" w14:textId="77777777" w:rsidR="00B06903" w:rsidRDefault="00B06903" w:rsidP="00B06903">
      <w:pPr>
        <w:tabs>
          <w:tab w:val="left" w:pos="961"/>
          <w:tab w:val="left" w:pos="8773"/>
        </w:tabs>
        <w:ind w:right="191"/>
        <w:jc w:val="center"/>
        <w:rPr>
          <w:sz w:val="24"/>
        </w:rPr>
      </w:pPr>
    </w:p>
    <w:p w14:paraId="14CCA8F7" w14:textId="77777777" w:rsidR="00B06903" w:rsidRDefault="00B06903" w:rsidP="00B06903">
      <w:pPr>
        <w:tabs>
          <w:tab w:val="left" w:pos="961"/>
          <w:tab w:val="left" w:pos="8773"/>
        </w:tabs>
        <w:ind w:right="191"/>
        <w:jc w:val="center"/>
        <w:rPr>
          <w:sz w:val="24"/>
        </w:rPr>
      </w:pPr>
    </w:p>
    <w:p w14:paraId="0A7AC1AF" w14:textId="77777777" w:rsidR="00B06903" w:rsidRDefault="00B06903" w:rsidP="00B06903">
      <w:pPr>
        <w:tabs>
          <w:tab w:val="left" w:pos="961"/>
          <w:tab w:val="left" w:pos="8773"/>
        </w:tabs>
        <w:ind w:right="191"/>
        <w:jc w:val="center"/>
        <w:rPr>
          <w:sz w:val="24"/>
        </w:rPr>
      </w:pPr>
    </w:p>
    <w:p w14:paraId="226501A9" w14:textId="77777777" w:rsidR="00B06903" w:rsidRDefault="00B06903" w:rsidP="00B06903">
      <w:pPr>
        <w:tabs>
          <w:tab w:val="left" w:pos="961"/>
          <w:tab w:val="left" w:pos="8773"/>
        </w:tabs>
        <w:ind w:right="191"/>
        <w:rPr>
          <w:sz w:val="24"/>
        </w:rPr>
      </w:pPr>
    </w:p>
    <w:p w14:paraId="17FD74E2" w14:textId="77777777" w:rsidR="00B06903" w:rsidRDefault="00B06903" w:rsidP="00B06903">
      <w:pPr>
        <w:tabs>
          <w:tab w:val="left" w:pos="961"/>
          <w:tab w:val="left" w:pos="8773"/>
        </w:tabs>
        <w:ind w:right="191"/>
        <w:rPr>
          <w:sz w:val="24"/>
        </w:rPr>
      </w:pPr>
    </w:p>
    <w:p w14:paraId="7179B653" w14:textId="77777777" w:rsidR="00B06903" w:rsidRDefault="00A80942" w:rsidP="003D433B">
      <w:pPr>
        <w:tabs>
          <w:tab w:val="left" w:pos="961"/>
          <w:tab w:val="left" w:pos="8773"/>
        </w:tabs>
        <w:ind w:right="191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(6 marks</w:t>
      </w:r>
      <w:r w:rsidR="00D703BE">
        <w:rPr>
          <w:sz w:val="24"/>
        </w:rPr>
        <w:t>)</w:t>
      </w:r>
    </w:p>
    <w:p w14:paraId="24B73F13" w14:textId="77777777" w:rsidR="00606017" w:rsidRDefault="00606017" w:rsidP="003D433B">
      <w:pPr>
        <w:tabs>
          <w:tab w:val="left" w:pos="961"/>
          <w:tab w:val="left" w:pos="8773"/>
        </w:tabs>
        <w:ind w:right="191"/>
        <w:rPr>
          <w:sz w:val="24"/>
        </w:rPr>
      </w:pPr>
    </w:p>
    <w:p w14:paraId="1C21E900" w14:textId="77777777" w:rsidR="00606017" w:rsidRDefault="00606017" w:rsidP="00606017">
      <w:pPr>
        <w:pStyle w:val="Heading1"/>
        <w:spacing w:before="1"/>
        <w:ind w:left="0" w:right="3563"/>
      </w:pPr>
      <w:r>
        <w:t xml:space="preserve">                                                        ~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~</w:t>
      </w:r>
    </w:p>
    <w:p w14:paraId="21AA44E6" w14:textId="77777777" w:rsidR="00606017" w:rsidRPr="00B06903" w:rsidRDefault="00606017" w:rsidP="003D433B">
      <w:pPr>
        <w:tabs>
          <w:tab w:val="left" w:pos="961"/>
          <w:tab w:val="left" w:pos="8773"/>
        </w:tabs>
        <w:ind w:right="191"/>
        <w:rPr>
          <w:sz w:val="24"/>
        </w:rPr>
      </w:pPr>
    </w:p>
    <w:sectPr w:rsidR="00606017" w:rsidRPr="00B06903" w:rsidSect="001D182D">
      <w:footerReference w:type="default" r:id="rId10"/>
      <w:pgSz w:w="12240" w:h="15840"/>
      <w:pgMar w:top="720" w:right="1160" w:bottom="1240" w:left="1200" w:header="0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57E0E" w14:textId="77777777" w:rsidR="00BE27E9" w:rsidRDefault="00BE27E9" w:rsidP="00606017">
      <w:r>
        <w:separator/>
      </w:r>
    </w:p>
  </w:endnote>
  <w:endnote w:type="continuationSeparator" w:id="0">
    <w:p w14:paraId="1298F2BE" w14:textId="77777777" w:rsidR="00BE27E9" w:rsidRDefault="00BE27E9" w:rsidP="0060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818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B989F8" w14:textId="53220A68" w:rsidR="008161D0" w:rsidRDefault="008161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1EA680" w14:textId="77777777" w:rsidR="00606017" w:rsidRDefault="00606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E68E5" w14:textId="77777777" w:rsidR="00BE27E9" w:rsidRDefault="00BE27E9" w:rsidP="00606017">
      <w:r>
        <w:separator/>
      </w:r>
    </w:p>
  </w:footnote>
  <w:footnote w:type="continuationSeparator" w:id="0">
    <w:p w14:paraId="04118ADD" w14:textId="77777777" w:rsidR="00BE27E9" w:rsidRDefault="00BE27E9" w:rsidP="00606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E0C"/>
    <w:multiLevelType w:val="hybridMultilevel"/>
    <w:tmpl w:val="F50C620C"/>
    <w:lvl w:ilvl="0" w:tplc="CCAEE3F4">
      <w:start w:val="5"/>
      <w:numFmt w:val="decimal"/>
      <w:lvlText w:val="%1."/>
      <w:lvlJc w:val="left"/>
      <w:pPr>
        <w:ind w:left="3042" w:hanging="180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90FC8B54">
      <w:numFmt w:val="bullet"/>
      <w:lvlText w:val="•"/>
      <w:lvlJc w:val="left"/>
      <w:pPr>
        <w:ind w:left="3710" w:hanging="1801"/>
      </w:pPr>
      <w:rPr>
        <w:rFonts w:hint="default"/>
        <w:lang w:val="en-US" w:eastAsia="en-US" w:bidi="ar-SA"/>
      </w:rPr>
    </w:lvl>
    <w:lvl w:ilvl="2" w:tplc="8784482C">
      <w:numFmt w:val="bullet"/>
      <w:lvlText w:val="•"/>
      <w:lvlJc w:val="left"/>
      <w:pPr>
        <w:ind w:left="4380" w:hanging="1801"/>
      </w:pPr>
      <w:rPr>
        <w:rFonts w:hint="default"/>
        <w:lang w:val="en-US" w:eastAsia="en-US" w:bidi="ar-SA"/>
      </w:rPr>
    </w:lvl>
    <w:lvl w:ilvl="3" w:tplc="2506D948">
      <w:numFmt w:val="bullet"/>
      <w:lvlText w:val="•"/>
      <w:lvlJc w:val="left"/>
      <w:pPr>
        <w:ind w:left="5050" w:hanging="1801"/>
      </w:pPr>
      <w:rPr>
        <w:rFonts w:hint="default"/>
        <w:lang w:val="en-US" w:eastAsia="en-US" w:bidi="ar-SA"/>
      </w:rPr>
    </w:lvl>
    <w:lvl w:ilvl="4" w:tplc="48322C6A">
      <w:numFmt w:val="bullet"/>
      <w:lvlText w:val="•"/>
      <w:lvlJc w:val="left"/>
      <w:pPr>
        <w:ind w:left="5720" w:hanging="1801"/>
      </w:pPr>
      <w:rPr>
        <w:rFonts w:hint="default"/>
        <w:lang w:val="en-US" w:eastAsia="en-US" w:bidi="ar-SA"/>
      </w:rPr>
    </w:lvl>
    <w:lvl w:ilvl="5" w:tplc="6868CCCA">
      <w:numFmt w:val="bullet"/>
      <w:lvlText w:val="•"/>
      <w:lvlJc w:val="left"/>
      <w:pPr>
        <w:ind w:left="6390" w:hanging="1801"/>
      </w:pPr>
      <w:rPr>
        <w:rFonts w:hint="default"/>
        <w:lang w:val="en-US" w:eastAsia="en-US" w:bidi="ar-SA"/>
      </w:rPr>
    </w:lvl>
    <w:lvl w:ilvl="6" w:tplc="DEF8814E">
      <w:numFmt w:val="bullet"/>
      <w:lvlText w:val="•"/>
      <w:lvlJc w:val="left"/>
      <w:pPr>
        <w:ind w:left="7060" w:hanging="1801"/>
      </w:pPr>
      <w:rPr>
        <w:rFonts w:hint="default"/>
        <w:lang w:val="en-US" w:eastAsia="en-US" w:bidi="ar-SA"/>
      </w:rPr>
    </w:lvl>
    <w:lvl w:ilvl="7" w:tplc="2BDE4264">
      <w:numFmt w:val="bullet"/>
      <w:lvlText w:val="•"/>
      <w:lvlJc w:val="left"/>
      <w:pPr>
        <w:ind w:left="7730" w:hanging="1801"/>
      </w:pPr>
      <w:rPr>
        <w:rFonts w:hint="default"/>
        <w:lang w:val="en-US" w:eastAsia="en-US" w:bidi="ar-SA"/>
      </w:rPr>
    </w:lvl>
    <w:lvl w:ilvl="8" w:tplc="44EA4C60">
      <w:numFmt w:val="bullet"/>
      <w:lvlText w:val="•"/>
      <w:lvlJc w:val="left"/>
      <w:pPr>
        <w:ind w:left="8400" w:hanging="1801"/>
      </w:pPr>
      <w:rPr>
        <w:rFonts w:hint="default"/>
        <w:lang w:val="en-US" w:eastAsia="en-US" w:bidi="ar-SA"/>
      </w:rPr>
    </w:lvl>
  </w:abstractNum>
  <w:abstractNum w:abstractNumId="1" w15:restartNumberingAfterBreak="0">
    <w:nsid w:val="03434E60"/>
    <w:multiLevelType w:val="hybridMultilevel"/>
    <w:tmpl w:val="1B56063C"/>
    <w:lvl w:ilvl="0" w:tplc="3BFC87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786256C" w:tentative="1">
      <w:start w:val="1"/>
      <w:numFmt w:val="lowerLetter"/>
      <w:lvlText w:val="%2."/>
      <w:lvlJc w:val="left"/>
      <w:pPr>
        <w:ind w:left="1440" w:hanging="360"/>
      </w:pPr>
    </w:lvl>
    <w:lvl w:ilvl="2" w:tplc="1570E768" w:tentative="1">
      <w:start w:val="1"/>
      <w:numFmt w:val="lowerRoman"/>
      <w:lvlText w:val="%3."/>
      <w:lvlJc w:val="right"/>
      <w:pPr>
        <w:ind w:left="2160" w:hanging="180"/>
      </w:pPr>
    </w:lvl>
    <w:lvl w:ilvl="3" w:tplc="3482CC00" w:tentative="1">
      <w:start w:val="1"/>
      <w:numFmt w:val="decimal"/>
      <w:lvlText w:val="%4."/>
      <w:lvlJc w:val="left"/>
      <w:pPr>
        <w:ind w:left="2880" w:hanging="360"/>
      </w:pPr>
    </w:lvl>
    <w:lvl w:ilvl="4" w:tplc="CF08EB92" w:tentative="1">
      <w:start w:val="1"/>
      <w:numFmt w:val="lowerLetter"/>
      <w:lvlText w:val="%5."/>
      <w:lvlJc w:val="left"/>
      <w:pPr>
        <w:ind w:left="3600" w:hanging="360"/>
      </w:pPr>
    </w:lvl>
    <w:lvl w:ilvl="5" w:tplc="00C26BBC" w:tentative="1">
      <w:start w:val="1"/>
      <w:numFmt w:val="lowerRoman"/>
      <w:lvlText w:val="%6."/>
      <w:lvlJc w:val="right"/>
      <w:pPr>
        <w:ind w:left="4320" w:hanging="180"/>
      </w:pPr>
    </w:lvl>
    <w:lvl w:ilvl="6" w:tplc="70665B64" w:tentative="1">
      <w:start w:val="1"/>
      <w:numFmt w:val="decimal"/>
      <w:lvlText w:val="%7."/>
      <w:lvlJc w:val="left"/>
      <w:pPr>
        <w:ind w:left="5040" w:hanging="360"/>
      </w:pPr>
    </w:lvl>
    <w:lvl w:ilvl="7" w:tplc="77FC5EDA" w:tentative="1">
      <w:start w:val="1"/>
      <w:numFmt w:val="lowerLetter"/>
      <w:lvlText w:val="%8."/>
      <w:lvlJc w:val="left"/>
      <w:pPr>
        <w:ind w:left="5760" w:hanging="360"/>
      </w:pPr>
    </w:lvl>
    <w:lvl w:ilvl="8" w:tplc="26FE40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48FB"/>
    <w:multiLevelType w:val="hybridMultilevel"/>
    <w:tmpl w:val="18942D44"/>
    <w:lvl w:ilvl="0" w:tplc="5ABC53E6">
      <w:start w:val="1"/>
      <w:numFmt w:val="lowerRoman"/>
      <w:lvlText w:val="%1)"/>
      <w:lvlJc w:val="left"/>
      <w:pPr>
        <w:ind w:left="720" w:hanging="360"/>
      </w:pPr>
      <w:rPr>
        <w:rFonts w:hint="default"/>
        <w:b/>
        <w:bCs/>
        <w:spacing w:val="-1"/>
        <w:w w:val="97"/>
        <w:lang w:val="en-US" w:eastAsia="en-US" w:bidi="ar-SA"/>
      </w:rPr>
    </w:lvl>
    <w:lvl w:ilvl="1" w:tplc="2CD8A2E8" w:tentative="1">
      <w:start w:val="1"/>
      <w:numFmt w:val="lowerLetter"/>
      <w:lvlText w:val="%2."/>
      <w:lvlJc w:val="left"/>
      <w:pPr>
        <w:ind w:left="1440" w:hanging="360"/>
      </w:pPr>
    </w:lvl>
    <w:lvl w:ilvl="2" w:tplc="375C322A" w:tentative="1">
      <w:start w:val="1"/>
      <w:numFmt w:val="lowerRoman"/>
      <w:lvlText w:val="%3."/>
      <w:lvlJc w:val="right"/>
      <w:pPr>
        <w:ind w:left="2160" w:hanging="180"/>
      </w:pPr>
    </w:lvl>
    <w:lvl w:ilvl="3" w:tplc="D9808918" w:tentative="1">
      <w:start w:val="1"/>
      <w:numFmt w:val="decimal"/>
      <w:lvlText w:val="%4."/>
      <w:lvlJc w:val="left"/>
      <w:pPr>
        <w:ind w:left="2880" w:hanging="360"/>
      </w:pPr>
    </w:lvl>
    <w:lvl w:ilvl="4" w:tplc="CB26FC86" w:tentative="1">
      <w:start w:val="1"/>
      <w:numFmt w:val="lowerLetter"/>
      <w:lvlText w:val="%5."/>
      <w:lvlJc w:val="left"/>
      <w:pPr>
        <w:ind w:left="3600" w:hanging="360"/>
      </w:pPr>
    </w:lvl>
    <w:lvl w:ilvl="5" w:tplc="45181F02" w:tentative="1">
      <w:start w:val="1"/>
      <w:numFmt w:val="lowerRoman"/>
      <w:lvlText w:val="%6."/>
      <w:lvlJc w:val="right"/>
      <w:pPr>
        <w:ind w:left="4320" w:hanging="180"/>
      </w:pPr>
    </w:lvl>
    <w:lvl w:ilvl="6" w:tplc="D0665DC8" w:tentative="1">
      <w:start w:val="1"/>
      <w:numFmt w:val="decimal"/>
      <w:lvlText w:val="%7."/>
      <w:lvlJc w:val="left"/>
      <w:pPr>
        <w:ind w:left="5040" w:hanging="360"/>
      </w:pPr>
    </w:lvl>
    <w:lvl w:ilvl="7" w:tplc="2D44D262" w:tentative="1">
      <w:start w:val="1"/>
      <w:numFmt w:val="lowerLetter"/>
      <w:lvlText w:val="%8."/>
      <w:lvlJc w:val="left"/>
      <w:pPr>
        <w:ind w:left="5760" w:hanging="360"/>
      </w:pPr>
    </w:lvl>
    <w:lvl w:ilvl="8" w:tplc="B442DB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76ECB"/>
    <w:multiLevelType w:val="hybridMultilevel"/>
    <w:tmpl w:val="5642973E"/>
    <w:lvl w:ilvl="0" w:tplc="BA664F5A">
      <w:start w:val="1"/>
      <w:numFmt w:val="lowerRoman"/>
      <w:lvlText w:val="%1."/>
      <w:lvlJc w:val="right"/>
      <w:pPr>
        <w:ind w:left="720" w:hanging="360"/>
      </w:pPr>
    </w:lvl>
    <w:lvl w:ilvl="1" w:tplc="B6021690" w:tentative="1">
      <w:start w:val="1"/>
      <w:numFmt w:val="lowerLetter"/>
      <w:lvlText w:val="%2."/>
      <w:lvlJc w:val="left"/>
      <w:pPr>
        <w:ind w:left="1440" w:hanging="360"/>
      </w:pPr>
    </w:lvl>
    <w:lvl w:ilvl="2" w:tplc="FBD6035C" w:tentative="1">
      <w:start w:val="1"/>
      <w:numFmt w:val="lowerRoman"/>
      <w:lvlText w:val="%3."/>
      <w:lvlJc w:val="right"/>
      <w:pPr>
        <w:ind w:left="2160" w:hanging="180"/>
      </w:pPr>
    </w:lvl>
    <w:lvl w:ilvl="3" w:tplc="25EC22BA" w:tentative="1">
      <w:start w:val="1"/>
      <w:numFmt w:val="decimal"/>
      <w:lvlText w:val="%4."/>
      <w:lvlJc w:val="left"/>
      <w:pPr>
        <w:ind w:left="2880" w:hanging="360"/>
      </w:pPr>
    </w:lvl>
    <w:lvl w:ilvl="4" w:tplc="BCAA43CA" w:tentative="1">
      <w:start w:val="1"/>
      <w:numFmt w:val="lowerLetter"/>
      <w:lvlText w:val="%5."/>
      <w:lvlJc w:val="left"/>
      <w:pPr>
        <w:ind w:left="3600" w:hanging="360"/>
      </w:pPr>
    </w:lvl>
    <w:lvl w:ilvl="5" w:tplc="071ADB80" w:tentative="1">
      <w:start w:val="1"/>
      <w:numFmt w:val="lowerRoman"/>
      <w:lvlText w:val="%6."/>
      <w:lvlJc w:val="right"/>
      <w:pPr>
        <w:ind w:left="4320" w:hanging="180"/>
      </w:pPr>
    </w:lvl>
    <w:lvl w:ilvl="6" w:tplc="3DE00ED6" w:tentative="1">
      <w:start w:val="1"/>
      <w:numFmt w:val="decimal"/>
      <w:lvlText w:val="%7."/>
      <w:lvlJc w:val="left"/>
      <w:pPr>
        <w:ind w:left="5040" w:hanging="360"/>
      </w:pPr>
    </w:lvl>
    <w:lvl w:ilvl="7" w:tplc="98B6065C" w:tentative="1">
      <w:start w:val="1"/>
      <w:numFmt w:val="lowerLetter"/>
      <w:lvlText w:val="%8."/>
      <w:lvlJc w:val="left"/>
      <w:pPr>
        <w:ind w:left="5760" w:hanging="360"/>
      </w:pPr>
    </w:lvl>
    <w:lvl w:ilvl="8" w:tplc="7B6AED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719E1"/>
    <w:multiLevelType w:val="hybridMultilevel"/>
    <w:tmpl w:val="3612B4B2"/>
    <w:lvl w:ilvl="0" w:tplc="FAD0BE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B5AAE62E">
      <w:start w:val="1"/>
      <w:numFmt w:val="lowerLetter"/>
      <w:lvlText w:val="%2."/>
      <w:lvlJc w:val="left"/>
      <w:pPr>
        <w:ind w:left="1800" w:hanging="360"/>
      </w:pPr>
    </w:lvl>
    <w:lvl w:ilvl="2" w:tplc="2A7057D2" w:tentative="1">
      <w:start w:val="1"/>
      <w:numFmt w:val="lowerRoman"/>
      <w:lvlText w:val="%3."/>
      <w:lvlJc w:val="right"/>
      <w:pPr>
        <w:ind w:left="2520" w:hanging="180"/>
      </w:pPr>
    </w:lvl>
    <w:lvl w:ilvl="3" w:tplc="6698690A" w:tentative="1">
      <w:start w:val="1"/>
      <w:numFmt w:val="decimal"/>
      <w:lvlText w:val="%4."/>
      <w:lvlJc w:val="left"/>
      <w:pPr>
        <w:ind w:left="3240" w:hanging="360"/>
      </w:pPr>
    </w:lvl>
    <w:lvl w:ilvl="4" w:tplc="1CA40FCC" w:tentative="1">
      <w:start w:val="1"/>
      <w:numFmt w:val="lowerLetter"/>
      <w:lvlText w:val="%5."/>
      <w:lvlJc w:val="left"/>
      <w:pPr>
        <w:ind w:left="3960" w:hanging="360"/>
      </w:pPr>
    </w:lvl>
    <w:lvl w:ilvl="5" w:tplc="5A305FA0" w:tentative="1">
      <w:start w:val="1"/>
      <w:numFmt w:val="lowerRoman"/>
      <w:lvlText w:val="%6."/>
      <w:lvlJc w:val="right"/>
      <w:pPr>
        <w:ind w:left="4680" w:hanging="180"/>
      </w:pPr>
    </w:lvl>
    <w:lvl w:ilvl="6" w:tplc="06D45578" w:tentative="1">
      <w:start w:val="1"/>
      <w:numFmt w:val="decimal"/>
      <w:lvlText w:val="%7."/>
      <w:lvlJc w:val="left"/>
      <w:pPr>
        <w:ind w:left="5400" w:hanging="360"/>
      </w:pPr>
    </w:lvl>
    <w:lvl w:ilvl="7" w:tplc="682CCCE6" w:tentative="1">
      <w:start w:val="1"/>
      <w:numFmt w:val="lowerLetter"/>
      <w:lvlText w:val="%8."/>
      <w:lvlJc w:val="left"/>
      <w:pPr>
        <w:ind w:left="6120" w:hanging="360"/>
      </w:pPr>
    </w:lvl>
    <w:lvl w:ilvl="8" w:tplc="344A749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BB09B4"/>
    <w:multiLevelType w:val="hybridMultilevel"/>
    <w:tmpl w:val="EF983C34"/>
    <w:lvl w:ilvl="0" w:tplc="640A4EEA">
      <w:start w:val="1"/>
      <w:numFmt w:val="lowerRoman"/>
      <w:lvlText w:val="%1)"/>
      <w:lvlJc w:val="left"/>
      <w:pPr>
        <w:ind w:left="1721" w:hanging="720"/>
      </w:pPr>
      <w:rPr>
        <w:rFonts w:hint="default"/>
        <w:b/>
        <w:bCs/>
        <w:spacing w:val="-1"/>
        <w:w w:val="97"/>
        <w:lang w:val="en-US" w:eastAsia="en-US" w:bidi="ar-SA"/>
      </w:rPr>
    </w:lvl>
    <w:lvl w:ilvl="1" w:tplc="F6DA97F0">
      <w:numFmt w:val="bullet"/>
      <w:lvlText w:val="•"/>
      <w:lvlJc w:val="left"/>
      <w:pPr>
        <w:ind w:left="2536" w:hanging="720"/>
      </w:pPr>
      <w:rPr>
        <w:rFonts w:hint="default"/>
        <w:lang w:val="en-US" w:eastAsia="en-US" w:bidi="ar-SA"/>
      </w:rPr>
    </w:lvl>
    <w:lvl w:ilvl="2" w:tplc="53E60FAE">
      <w:numFmt w:val="bullet"/>
      <w:lvlText w:val="•"/>
      <w:lvlJc w:val="left"/>
      <w:pPr>
        <w:ind w:left="3352" w:hanging="720"/>
      </w:pPr>
      <w:rPr>
        <w:rFonts w:hint="default"/>
        <w:lang w:val="en-US" w:eastAsia="en-US" w:bidi="ar-SA"/>
      </w:rPr>
    </w:lvl>
    <w:lvl w:ilvl="3" w:tplc="EA848A6E">
      <w:numFmt w:val="bullet"/>
      <w:lvlText w:val="•"/>
      <w:lvlJc w:val="left"/>
      <w:pPr>
        <w:ind w:left="4168" w:hanging="720"/>
      </w:pPr>
      <w:rPr>
        <w:rFonts w:hint="default"/>
        <w:lang w:val="en-US" w:eastAsia="en-US" w:bidi="ar-SA"/>
      </w:rPr>
    </w:lvl>
    <w:lvl w:ilvl="4" w:tplc="312CC65E">
      <w:numFmt w:val="bullet"/>
      <w:lvlText w:val="•"/>
      <w:lvlJc w:val="left"/>
      <w:pPr>
        <w:ind w:left="4984" w:hanging="720"/>
      </w:pPr>
      <w:rPr>
        <w:rFonts w:hint="default"/>
        <w:lang w:val="en-US" w:eastAsia="en-US" w:bidi="ar-SA"/>
      </w:rPr>
    </w:lvl>
    <w:lvl w:ilvl="5" w:tplc="986025DA">
      <w:numFmt w:val="bullet"/>
      <w:lvlText w:val="•"/>
      <w:lvlJc w:val="left"/>
      <w:pPr>
        <w:ind w:left="5800" w:hanging="720"/>
      </w:pPr>
      <w:rPr>
        <w:rFonts w:hint="default"/>
        <w:lang w:val="en-US" w:eastAsia="en-US" w:bidi="ar-SA"/>
      </w:rPr>
    </w:lvl>
    <w:lvl w:ilvl="6" w:tplc="8514B6E0">
      <w:numFmt w:val="bullet"/>
      <w:lvlText w:val="•"/>
      <w:lvlJc w:val="left"/>
      <w:pPr>
        <w:ind w:left="6616" w:hanging="720"/>
      </w:pPr>
      <w:rPr>
        <w:rFonts w:hint="default"/>
        <w:lang w:val="en-US" w:eastAsia="en-US" w:bidi="ar-SA"/>
      </w:rPr>
    </w:lvl>
    <w:lvl w:ilvl="7" w:tplc="36301636">
      <w:numFmt w:val="bullet"/>
      <w:lvlText w:val="•"/>
      <w:lvlJc w:val="left"/>
      <w:pPr>
        <w:ind w:left="7432" w:hanging="720"/>
      </w:pPr>
      <w:rPr>
        <w:rFonts w:hint="default"/>
        <w:lang w:val="en-US" w:eastAsia="en-US" w:bidi="ar-SA"/>
      </w:rPr>
    </w:lvl>
    <w:lvl w:ilvl="8" w:tplc="5D60A09E">
      <w:numFmt w:val="bullet"/>
      <w:lvlText w:val="•"/>
      <w:lvlJc w:val="left"/>
      <w:pPr>
        <w:ind w:left="8248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0D5935A4"/>
    <w:multiLevelType w:val="hybridMultilevel"/>
    <w:tmpl w:val="0A4451D2"/>
    <w:lvl w:ilvl="0" w:tplc="2D7A109E">
      <w:start w:val="1"/>
      <w:numFmt w:val="lowerRoman"/>
      <w:lvlText w:val="%1)"/>
      <w:lvlJc w:val="left"/>
      <w:pPr>
        <w:ind w:left="1680" w:hanging="3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F45CF18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2" w:tplc="EF66CDBE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86D63FB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D5E4382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5F8294C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299478D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FDB001DA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80E2EE54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0571D69"/>
    <w:multiLevelType w:val="hybridMultilevel"/>
    <w:tmpl w:val="D5A60372"/>
    <w:lvl w:ilvl="0" w:tplc="8ADC8C1A">
      <w:start w:val="1"/>
      <w:numFmt w:val="lowerLetter"/>
      <w:lvlText w:val="%1)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3558D2B2">
      <w:start w:val="1"/>
      <w:numFmt w:val="decimal"/>
      <w:lvlText w:val="%2."/>
      <w:lvlJc w:val="left"/>
      <w:pPr>
        <w:ind w:left="2153" w:hanging="600"/>
      </w:pPr>
      <w:rPr>
        <w:rFonts w:ascii="Cambria" w:eastAsia="Cambria" w:hAnsi="Cambria" w:cs="Cambria" w:hint="default"/>
        <w:spacing w:val="-5"/>
        <w:w w:val="95"/>
        <w:sz w:val="24"/>
        <w:szCs w:val="24"/>
        <w:lang w:val="en-US" w:eastAsia="en-US" w:bidi="ar-SA"/>
      </w:rPr>
    </w:lvl>
    <w:lvl w:ilvl="2" w:tplc="708AEAF2">
      <w:numFmt w:val="bullet"/>
      <w:lvlText w:val="•"/>
      <w:lvlJc w:val="left"/>
      <w:pPr>
        <w:ind w:left="3017" w:hanging="600"/>
      </w:pPr>
      <w:rPr>
        <w:rFonts w:hint="default"/>
        <w:lang w:val="en-US" w:eastAsia="en-US" w:bidi="ar-SA"/>
      </w:rPr>
    </w:lvl>
    <w:lvl w:ilvl="3" w:tplc="DE0AC232">
      <w:numFmt w:val="bullet"/>
      <w:lvlText w:val="•"/>
      <w:lvlJc w:val="left"/>
      <w:pPr>
        <w:ind w:left="3875" w:hanging="600"/>
      </w:pPr>
      <w:rPr>
        <w:rFonts w:hint="default"/>
        <w:lang w:val="en-US" w:eastAsia="en-US" w:bidi="ar-SA"/>
      </w:rPr>
    </w:lvl>
    <w:lvl w:ilvl="4" w:tplc="AA84044A">
      <w:numFmt w:val="bullet"/>
      <w:lvlText w:val="•"/>
      <w:lvlJc w:val="left"/>
      <w:pPr>
        <w:ind w:left="4733" w:hanging="600"/>
      </w:pPr>
      <w:rPr>
        <w:rFonts w:hint="default"/>
        <w:lang w:val="en-US" w:eastAsia="en-US" w:bidi="ar-SA"/>
      </w:rPr>
    </w:lvl>
    <w:lvl w:ilvl="5" w:tplc="02109D50">
      <w:numFmt w:val="bullet"/>
      <w:lvlText w:val="•"/>
      <w:lvlJc w:val="left"/>
      <w:pPr>
        <w:ind w:left="5591" w:hanging="600"/>
      </w:pPr>
      <w:rPr>
        <w:rFonts w:hint="default"/>
        <w:lang w:val="en-US" w:eastAsia="en-US" w:bidi="ar-SA"/>
      </w:rPr>
    </w:lvl>
    <w:lvl w:ilvl="6" w:tplc="996C4F62">
      <w:numFmt w:val="bullet"/>
      <w:lvlText w:val="•"/>
      <w:lvlJc w:val="left"/>
      <w:pPr>
        <w:ind w:left="6448" w:hanging="600"/>
      </w:pPr>
      <w:rPr>
        <w:rFonts w:hint="default"/>
        <w:lang w:val="en-US" w:eastAsia="en-US" w:bidi="ar-SA"/>
      </w:rPr>
    </w:lvl>
    <w:lvl w:ilvl="7" w:tplc="B6EE4186">
      <w:numFmt w:val="bullet"/>
      <w:lvlText w:val="•"/>
      <w:lvlJc w:val="left"/>
      <w:pPr>
        <w:ind w:left="7306" w:hanging="600"/>
      </w:pPr>
      <w:rPr>
        <w:rFonts w:hint="default"/>
        <w:lang w:val="en-US" w:eastAsia="en-US" w:bidi="ar-SA"/>
      </w:rPr>
    </w:lvl>
    <w:lvl w:ilvl="8" w:tplc="0CA8CAD2">
      <w:numFmt w:val="bullet"/>
      <w:lvlText w:val="•"/>
      <w:lvlJc w:val="left"/>
      <w:pPr>
        <w:ind w:left="8164" w:hanging="600"/>
      </w:pPr>
      <w:rPr>
        <w:rFonts w:hint="default"/>
        <w:lang w:val="en-US" w:eastAsia="en-US" w:bidi="ar-SA"/>
      </w:rPr>
    </w:lvl>
  </w:abstractNum>
  <w:abstractNum w:abstractNumId="8" w15:restartNumberingAfterBreak="0">
    <w:nsid w:val="12851D65"/>
    <w:multiLevelType w:val="hybridMultilevel"/>
    <w:tmpl w:val="E5741642"/>
    <w:lvl w:ilvl="0" w:tplc="19B217DA">
      <w:start w:val="1"/>
      <w:numFmt w:val="lowerRoman"/>
      <w:lvlText w:val="%1)"/>
      <w:lvlJc w:val="left"/>
      <w:pPr>
        <w:ind w:left="1860" w:hanging="360"/>
      </w:pPr>
      <w:rPr>
        <w:rFonts w:hint="default"/>
        <w:spacing w:val="-1"/>
        <w:w w:val="97"/>
        <w:lang w:val="en-US" w:eastAsia="en-US" w:bidi="ar-SA"/>
      </w:rPr>
    </w:lvl>
    <w:lvl w:ilvl="1" w:tplc="7A50F2DC" w:tentative="1">
      <w:start w:val="1"/>
      <w:numFmt w:val="lowerLetter"/>
      <w:lvlText w:val="%2."/>
      <w:lvlJc w:val="left"/>
      <w:pPr>
        <w:ind w:left="2580" w:hanging="360"/>
      </w:pPr>
    </w:lvl>
    <w:lvl w:ilvl="2" w:tplc="73A601F6" w:tentative="1">
      <w:start w:val="1"/>
      <w:numFmt w:val="lowerRoman"/>
      <w:lvlText w:val="%3."/>
      <w:lvlJc w:val="right"/>
      <w:pPr>
        <w:ind w:left="3300" w:hanging="180"/>
      </w:pPr>
    </w:lvl>
    <w:lvl w:ilvl="3" w:tplc="75AA6F4A" w:tentative="1">
      <w:start w:val="1"/>
      <w:numFmt w:val="decimal"/>
      <w:lvlText w:val="%4."/>
      <w:lvlJc w:val="left"/>
      <w:pPr>
        <w:ind w:left="4020" w:hanging="360"/>
      </w:pPr>
    </w:lvl>
    <w:lvl w:ilvl="4" w:tplc="0372AE96" w:tentative="1">
      <w:start w:val="1"/>
      <w:numFmt w:val="lowerLetter"/>
      <w:lvlText w:val="%5."/>
      <w:lvlJc w:val="left"/>
      <w:pPr>
        <w:ind w:left="4740" w:hanging="360"/>
      </w:pPr>
    </w:lvl>
    <w:lvl w:ilvl="5" w:tplc="20885794" w:tentative="1">
      <w:start w:val="1"/>
      <w:numFmt w:val="lowerRoman"/>
      <w:lvlText w:val="%6."/>
      <w:lvlJc w:val="right"/>
      <w:pPr>
        <w:ind w:left="5460" w:hanging="180"/>
      </w:pPr>
    </w:lvl>
    <w:lvl w:ilvl="6" w:tplc="5EC2A7B8" w:tentative="1">
      <w:start w:val="1"/>
      <w:numFmt w:val="decimal"/>
      <w:lvlText w:val="%7."/>
      <w:lvlJc w:val="left"/>
      <w:pPr>
        <w:ind w:left="6180" w:hanging="360"/>
      </w:pPr>
    </w:lvl>
    <w:lvl w:ilvl="7" w:tplc="ED9ABED2" w:tentative="1">
      <w:start w:val="1"/>
      <w:numFmt w:val="lowerLetter"/>
      <w:lvlText w:val="%8."/>
      <w:lvlJc w:val="left"/>
      <w:pPr>
        <w:ind w:left="6900" w:hanging="360"/>
      </w:pPr>
    </w:lvl>
    <w:lvl w:ilvl="8" w:tplc="1250CF0E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1C151A46"/>
    <w:multiLevelType w:val="hybridMultilevel"/>
    <w:tmpl w:val="BD3E7444"/>
    <w:lvl w:ilvl="0" w:tplc="E28C91A6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F19A6850" w:tentative="1">
      <w:start w:val="1"/>
      <w:numFmt w:val="lowerLetter"/>
      <w:lvlText w:val="%2."/>
      <w:lvlJc w:val="left"/>
      <w:pPr>
        <w:ind w:left="1440" w:hanging="360"/>
      </w:pPr>
    </w:lvl>
    <w:lvl w:ilvl="2" w:tplc="243087B6" w:tentative="1">
      <w:start w:val="1"/>
      <w:numFmt w:val="lowerRoman"/>
      <w:lvlText w:val="%3."/>
      <w:lvlJc w:val="right"/>
      <w:pPr>
        <w:ind w:left="2160" w:hanging="180"/>
      </w:pPr>
    </w:lvl>
    <w:lvl w:ilvl="3" w:tplc="B8204FA2" w:tentative="1">
      <w:start w:val="1"/>
      <w:numFmt w:val="decimal"/>
      <w:lvlText w:val="%4."/>
      <w:lvlJc w:val="left"/>
      <w:pPr>
        <w:ind w:left="2880" w:hanging="360"/>
      </w:pPr>
    </w:lvl>
    <w:lvl w:ilvl="4" w:tplc="54C21494" w:tentative="1">
      <w:start w:val="1"/>
      <w:numFmt w:val="lowerLetter"/>
      <w:lvlText w:val="%5."/>
      <w:lvlJc w:val="left"/>
      <w:pPr>
        <w:ind w:left="3600" w:hanging="360"/>
      </w:pPr>
    </w:lvl>
    <w:lvl w:ilvl="5" w:tplc="E77AB8BE" w:tentative="1">
      <w:start w:val="1"/>
      <w:numFmt w:val="lowerRoman"/>
      <w:lvlText w:val="%6."/>
      <w:lvlJc w:val="right"/>
      <w:pPr>
        <w:ind w:left="4320" w:hanging="180"/>
      </w:pPr>
    </w:lvl>
    <w:lvl w:ilvl="6" w:tplc="FC142720" w:tentative="1">
      <w:start w:val="1"/>
      <w:numFmt w:val="decimal"/>
      <w:lvlText w:val="%7."/>
      <w:lvlJc w:val="left"/>
      <w:pPr>
        <w:ind w:left="5040" w:hanging="360"/>
      </w:pPr>
    </w:lvl>
    <w:lvl w:ilvl="7" w:tplc="606C6AA8" w:tentative="1">
      <w:start w:val="1"/>
      <w:numFmt w:val="lowerLetter"/>
      <w:lvlText w:val="%8."/>
      <w:lvlJc w:val="left"/>
      <w:pPr>
        <w:ind w:left="5760" w:hanging="360"/>
      </w:pPr>
    </w:lvl>
    <w:lvl w:ilvl="8" w:tplc="27485E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84963"/>
    <w:multiLevelType w:val="hybridMultilevel"/>
    <w:tmpl w:val="49861FEE"/>
    <w:lvl w:ilvl="0" w:tplc="CAFCAC02">
      <w:start w:val="1"/>
      <w:numFmt w:val="lowerRoman"/>
      <w:lvlText w:val="%1."/>
      <w:lvlJc w:val="right"/>
      <w:pPr>
        <w:ind w:left="720" w:hanging="360"/>
      </w:pPr>
    </w:lvl>
    <w:lvl w:ilvl="1" w:tplc="74D21EC6" w:tentative="1">
      <w:start w:val="1"/>
      <w:numFmt w:val="lowerLetter"/>
      <w:lvlText w:val="%2."/>
      <w:lvlJc w:val="left"/>
      <w:pPr>
        <w:ind w:left="1440" w:hanging="360"/>
      </w:pPr>
    </w:lvl>
    <w:lvl w:ilvl="2" w:tplc="0FF0B860" w:tentative="1">
      <w:start w:val="1"/>
      <w:numFmt w:val="lowerRoman"/>
      <w:lvlText w:val="%3."/>
      <w:lvlJc w:val="right"/>
      <w:pPr>
        <w:ind w:left="2160" w:hanging="180"/>
      </w:pPr>
    </w:lvl>
    <w:lvl w:ilvl="3" w:tplc="E4D0C688" w:tentative="1">
      <w:start w:val="1"/>
      <w:numFmt w:val="decimal"/>
      <w:lvlText w:val="%4."/>
      <w:lvlJc w:val="left"/>
      <w:pPr>
        <w:ind w:left="2880" w:hanging="360"/>
      </w:pPr>
    </w:lvl>
    <w:lvl w:ilvl="4" w:tplc="E70AF9EC" w:tentative="1">
      <w:start w:val="1"/>
      <w:numFmt w:val="lowerLetter"/>
      <w:lvlText w:val="%5."/>
      <w:lvlJc w:val="left"/>
      <w:pPr>
        <w:ind w:left="3600" w:hanging="360"/>
      </w:pPr>
    </w:lvl>
    <w:lvl w:ilvl="5" w:tplc="6B1A4C46" w:tentative="1">
      <w:start w:val="1"/>
      <w:numFmt w:val="lowerRoman"/>
      <w:lvlText w:val="%6."/>
      <w:lvlJc w:val="right"/>
      <w:pPr>
        <w:ind w:left="4320" w:hanging="180"/>
      </w:pPr>
    </w:lvl>
    <w:lvl w:ilvl="6" w:tplc="85A8EE4C" w:tentative="1">
      <w:start w:val="1"/>
      <w:numFmt w:val="decimal"/>
      <w:lvlText w:val="%7."/>
      <w:lvlJc w:val="left"/>
      <w:pPr>
        <w:ind w:left="5040" w:hanging="360"/>
      </w:pPr>
    </w:lvl>
    <w:lvl w:ilvl="7" w:tplc="6E5C5178" w:tentative="1">
      <w:start w:val="1"/>
      <w:numFmt w:val="lowerLetter"/>
      <w:lvlText w:val="%8."/>
      <w:lvlJc w:val="left"/>
      <w:pPr>
        <w:ind w:left="5760" w:hanging="360"/>
      </w:pPr>
    </w:lvl>
    <w:lvl w:ilvl="8" w:tplc="C3FE6C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B10CB"/>
    <w:multiLevelType w:val="hybridMultilevel"/>
    <w:tmpl w:val="BD06331C"/>
    <w:lvl w:ilvl="0" w:tplc="2EC475A0">
      <w:start w:val="1"/>
      <w:numFmt w:val="lowerRoman"/>
      <w:lvlText w:val="%1)"/>
      <w:lvlJc w:val="left"/>
      <w:pPr>
        <w:ind w:left="965" w:hanging="3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E93C566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DD26A3A8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E0689E0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6C988106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3B78F24E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3B6E3AAE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840C28EE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7CBA932A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21549FF"/>
    <w:multiLevelType w:val="hybridMultilevel"/>
    <w:tmpl w:val="F0F45596"/>
    <w:lvl w:ilvl="0" w:tplc="06D2082E">
      <w:start w:val="1"/>
      <w:numFmt w:val="lowerRoman"/>
      <w:lvlText w:val="%1)"/>
      <w:lvlJc w:val="left"/>
      <w:pPr>
        <w:ind w:left="1039" w:hanging="7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3092A444">
      <w:start w:val="1"/>
      <w:numFmt w:val="decimal"/>
      <w:lvlText w:val="%2."/>
      <w:lvlJc w:val="left"/>
      <w:pPr>
        <w:ind w:left="1241" w:hanging="3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685AE544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192E49C4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4" w:tplc="4DDEA92C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A39E8BAE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24C61F5C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74A8E4B4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83AC0564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2530AB0"/>
    <w:multiLevelType w:val="hybridMultilevel"/>
    <w:tmpl w:val="453459FC"/>
    <w:lvl w:ilvl="0" w:tplc="34F61CBC">
      <w:start w:val="1"/>
      <w:numFmt w:val="lowerRoman"/>
      <w:lvlText w:val="%1."/>
      <w:lvlJc w:val="right"/>
      <w:pPr>
        <w:ind w:left="2280" w:hanging="360"/>
      </w:pPr>
    </w:lvl>
    <w:lvl w:ilvl="1" w:tplc="D47AE548" w:tentative="1">
      <w:start w:val="1"/>
      <w:numFmt w:val="lowerLetter"/>
      <w:lvlText w:val="%2."/>
      <w:lvlJc w:val="left"/>
      <w:pPr>
        <w:ind w:left="3000" w:hanging="360"/>
      </w:pPr>
    </w:lvl>
    <w:lvl w:ilvl="2" w:tplc="84900AAE" w:tentative="1">
      <w:start w:val="1"/>
      <w:numFmt w:val="lowerRoman"/>
      <w:lvlText w:val="%3."/>
      <w:lvlJc w:val="right"/>
      <w:pPr>
        <w:ind w:left="3720" w:hanging="180"/>
      </w:pPr>
    </w:lvl>
    <w:lvl w:ilvl="3" w:tplc="FD50926C" w:tentative="1">
      <w:start w:val="1"/>
      <w:numFmt w:val="decimal"/>
      <w:lvlText w:val="%4."/>
      <w:lvlJc w:val="left"/>
      <w:pPr>
        <w:ind w:left="4440" w:hanging="360"/>
      </w:pPr>
    </w:lvl>
    <w:lvl w:ilvl="4" w:tplc="D988BF98" w:tentative="1">
      <w:start w:val="1"/>
      <w:numFmt w:val="lowerLetter"/>
      <w:lvlText w:val="%5."/>
      <w:lvlJc w:val="left"/>
      <w:pPr>
        <w:ind w:left="5160" w:hanging="360"/>
      </w:pPr>
    </w:lvl>
    <w:lvl w:ilvl="5" w:tplc="B00E9DD8" w:tentative="1">
      <w:start w:val="1"/>
      <w:numFmt w:val="lowerRoman"/>
      <w:lvlText w:val="%6."/>
      <w:lvlJc w:val="right"/>
      <w:pPr>
        <w:ind w:left="5880" w:hanging="180"/>
      </w:pPr>
    </w:lvl>
    <w:lvl w:ilvl="6" w:tplc="0EBE145A" w:tentative="1">
      <w:start w:val="1"/>
      <w:numFmt w:val="decimal"/>
      <w:lvlText w:val="%7."/>
      <w:lvlJc w:val="left"/>
      <w:pPr>
        <w:ind w:left="6600" w:hanging="360"/>
      </w:pPr>
    </w:lvl>
    <w:lvl w:ilvl="7" w:tplc="0EC4DBA4" w:tentative="1">
      <w:start w:val="1"/>
      <w:numFmt w:val="lowerLetter"/>
      <w:lvlText w:val="%8."/>
      <w:lvlJc w:val="left"/>
      <w:pPr>
        <w:ind w:left="7320" w:hanging="360"/>
      </w:pPr>
    </w:lvl>
    <w:lvl w:ilvl="8" w:tplc="B29232E2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4" w15:restartNumberingAfterBreak="0">
    <w:nsid w:val="251F3F7E"/>
    <w:multiLevelType w:val="hybridMultilevel"/>
    <w:tmpl w:val="27D43B68"/>
    <w:lvl w:ilvl="0" w:tplc="0CDA696C">
      <w:start w:val="10"/>
      <w:numFmt w:val="decimal"/>
      <w:lvlText w:val="(%1"/>
      <w:lvlJc w:val="left"/>
      <w:pPr>
        <w:ind w:left="1181" w:hanging="360"/>
      </w:pPr>
      <w:rPr>
        <w:rFonts w:hint="default"/>
      </w:rPr>
    </w:lvl>
    <w:lvl w:ilvl="1" w:tplc="C374DB20" w:tentative="1">
      <w:start w:val="1"/>
      <w:numFmt w:val="lowerLetter"/>
      <w:lvlText w:val="%2."/>
      <w:lvlJc w:val="left"/>
      <w:pPr>
        <w:ind w:left="1901" w:hanging="360"/>
      </w:pPr>
    </w:lvl>
    <w:lvl w:ilvl="2" w:tplc="0856469A" w:tentative="1">
      <w:start w:val="1"/>
      <w:numFmt w:val="lowerRoman"/>
      <w:lvlText w:val="%3."/>
      <w:lvlJc w:val="right"/>
      <w:pPr>
        <w:ind w:left="2621" w:hanging="180"/>
      </w:pPr>
    </w:lvl>
    <w:lvl w:ilvl="3" w:tplc="00480348" w:tentative="1">
      <w:start w:val="1"/>
      <w:numFmt w:val="decimal"/>
      <w:lvlText w:val="%4."/>
      <w:lvlJc w:val="left"/>
      <w:pPr>
        <w:ind w:left="3341" w:hanging="360"/>
      </w:pPr>
    </w:lvl>
    <w:lvl w:ilvl="4" w:tplc="469AD1F2" w:tentative="1">
      <w:start w:val="1"/>
      <w:numFmt w:val="lowerLetter"/>
      <w:lvlText w:val="%5."/>
      <w:lvlJc w:val="left"/>
      <w:pPr>
        <w:ind w:left="4061" w:hanging="360"/>
      </w:pPr>
    </w:lvl>
    <w:lvl w:ilvl="5" w:tplc="AE56B620" w:tentative="1">
      <w:start w:val="1"/>
      <w:numFmt w:val="lowerRoman"/>
      <w:lvlText w:val="%6."/>
      <w:lvlJc w:val="right"/>
      <w:pPr>
        <w:ind w:left="4781" w:hanging="180"/>
      </w:pPr>
    </w:lvl>
    <w:lvl w:ilvl="6" w:tplc="5E3487E0" w:tentative="1">
      <w:start w:val="1"/>
      <w:numFmt w:val="decimal"/>
      <w:lvlText w:val="%7."/>
      <w:lvlJc w:val="left"/>
      <w:pPr>
        <w:ind w:left="5501" w:hanging="360"/>
      </w:pPr>
    </w:lvl>
    <w:lvl w:ilvl="7" w:tplc="4760AA2E" w:tentative="1">
      <w:start w:val="1"/>
      <w:numFmt w:val="lowerLetter"/>
      <w:lvlText w:val="%8."/>
      <w:lvlJc w:val="left"/>
      <w:pPr>
        <w:ind w:left="6221" w:hanging="360"/>
      </w:pPr>
    </w:lvl>
    <w:lvl w:ilvl="8" w:tplc="56D6C50C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5" w15:restartNumberingAfterBreak="0">
    <w:nsid w:val="33103AF4"/>
    <w:multiLevelType w:val="hybridMultilevel"/>
    <w:tmpl w:val="A6FC7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82938"/>
    <w:multiLevelType w:val="hybridMultilevel"/>
    <w:tmpl w:val="03C2960E"/>
    <w:lvl w:ilvl="0" w:tplc="4DAA0166">
      <w:start w:val="1"/>
      <w:numFmt w:val="lowerRoman"/>
      <w:lvlText w:val="%1)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2118F0CC">
      <w:start w:val="1"/>
      <w:numFmt w:val="lowerRoman"/>
      <w:lvlText w:val="%2."/>
      <w:lvlJc w:val="left"/>
      <w:pPr>
        <w:ind w:left="2261" w:hanging="550"/>
        <w:jc w:val="right"/>
      </w:pPr>
      <w:rPr>
        <w:rFonts w:hint="default"/>
        <w:w w:val="100"/>
        <w:lang w:val="en-US" w:eastAsia="en-US" w:bidi="ar-SA"/>
      </w:rPr>
    </w:lvl>
    <w:lvl w:ilvl="2" w:tplc="860040B8">
      <w:numFmt w:val="bullet"/>
      <w:lvlText w:val="•"/>
      <w:lvlJc w:val="left"/>
      <w:pPr>
        <w:ind w:left="3106" w:hanging="550"/>
      </w:pPr>
      <w:rPr>
        <w:rFonts w:hint="default"/>
        <w:lang w:val="en-US" w:eastAsia="en-US" w:bidi="ar-SA"/>
      </w:rPr>
    </w:lvl>
    <w:lvl w:ilvl="3" w:tplc="42BC8D5E">
      <w:numFmt w:val="bullet"/>
      <w:lvlText w:val="•"/>
      <w:lvlJc w:val="left"/>
      <w:pPr>
        <w:ind w:left="3953" w:hanging="550"/>
      </w:pPr>
      <w:rPr>
        <w:rFonts w:hint="default"/>
        <w:lang w:val="en-US" w:eastAsia="en-US" w:bidi="ar-SA"/>
      </w:rPr>
    </w:lvl>
    <w:lvl w:ilvl="4" w:tplc="CE0AE6C4">
      <w:numFmt w:val="bullet"/>
      <w:lvlText w:val="•"/>
      <w:lvlJc w:val="left"/>
      <w:pPr>
        <w:ind w:left="4800" w:hanging="550"/>
      </w:pPr>
      <w:rPr>
        <w:rFonts w:hint="default"/>
        <w:lang w:val="en-US" w:eastAsia="en-US" w:bidi="ar-SA"/>
      </w:rPr>
    </w:lvl>
    <w:lvl w:ilvl="5" w:tplc="B094D178">
      <w:numFmt w:val="bullet"/>
      <w:lvlText w:val="•"/>
      <w:lvlJc w:val="left"/>
      <w:pPr>
        <w:ind w:left="5646" w:hanging="550"/>
      </w:pPr>
      <w:rPr>
        <w:rFonts w:hint="default"/>
        <w:lang w:val="en-US" w:eastAsia="en-US" w:bidi="ar-SA"/>
      </w:rPr>
    </w:lvl>
    <w:lvl w:ilvl="6" w:tplc="A426B80C">
      <w:numFmt w:val="bullet"/>
      <w:lvlText w:val="•"/>
      <w:lvlJc w:val="left"/>
      <w:pPr>
        <w:ind w:left="6493" w:hanging="550"/>
      </w:pPr>
      <w:rPr>
        <w:rFonts w:hint="default"/>
        <w:lang w:val="en-US" w:eastAsia="en-US" w:bidi="ar-SA"/>
      </w:rPr>
    </w:lvl>
    <w:lvl w:ilvl="7" w:tplc="48626814">
      <w:numFmt w:val="bullet"/>
      <w:lvlText w:val="•"/>
      <w:lvlJc w:val="left"/>
      <w:pPr>
        <w:ind w:left="7340" w:hanging="550"/>
      </w:pPr>
      <w:rPr>
        <w:rFonts w:hint="default"/>
        <w:lang w:val="en-US" w:eastAsia="en-US" w:bidi="ar-SA"/>
      </w:rPr>
    </w:lvl>
    <w:lvl w:ilvl="8" w:tplc="597A0B30">
      <w:numFmt w:val="bullet"/>
      <w:lvlText w:val="•"/>
      <w:lvlJc w:val="left"/>
      <w:pPr>
        <w:ind w:left="8186" w:hanging="550"/>
      </w:pPr>
      <w:rPr>
        <w:rFonts w:hint="default"/>
        <w:lang w:val="en-US" w:eastAsia="en-US" w:bidi="ar-SA"/>
      </w:rPr>
    </w:lvl>
  </w:abstractNum>
  <w:abstractNum w:abstractNumId="17" w15:restartNumberingAfterBreak="0">
    <w:nsid w:val="37CD7145"/>
    <w:multiLevelType w:val="hybridMultilevel"/>
    <w:tmpl w:val="BD3E7444"/>
    <w:lvl w:ilvl="0" w:tplc="5270FDEA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C5E47648">
      <w:start w:val="1"/>
      <w:numFmt w:val="lowerLetter"/>
      <w:lvlText w:val="%2."/>
      <w:lvlJc w:val="left"/>
      <w:pPr>
        <w:ind w:left="1440" w:hanging="360"/>
      </w:pPr>
    </w:lvl>
    <w:lvl w:ilvl="2" w:tplc="1622611C" w:tentative="1">
      <w:start w:val="1"/>
      <w:numFmt w:val="lowerRoman"/>
      <w:lvlText w:val="%3."/>
      <w:lvlJc w:val="right"/>
      <w:pPr>
        <w:ind w:left="2160" w:hanging="180"/>
      </w:pPr>
    </w:lvl>
    <w:lvl w:ilvl="3" w:tplc="C826E032" w:tentative="1">
      <w:start w:val="1"/>
      <w:numFmt w:val="decimal"/>
      <w:lvlText w:val="%4."/>
      <w:lvlJc w:val="left"/>
      <w:pPr>
        <w:ind w:left="2880" w:hanging="360"/>
      </w:pPr>
    </w:lvl>
    <w:lvl w:ilvl="4" w:tplc="7AF45232" w:tentative="1">
      <w:start w:val="1"/>
      <w:numFmt w:val="lowerLetter"/>
      <w:lvlText w:val="%5."/>
      <w:lvlJc w:val="left"/>
      <w:pPr>
        <w:ind w:left="3600" w:hanging="360"/>
      </w:pPr>
    </w:lvl>
    <w:lvl w:ilvl="5" w:tplc="C82E0E08" w:tentative="1">
      <w:start w:val="1"/>
      <w:numFmt w:val="lowerRoman"/>
      <w:lvlText w:val="%6."/>
      <w:lvlJc w:val="right"/>
      <w:pPr>
        <w:ind w:left="4320" w:hanging="180"/>
      </w:pPr>
    </w:lvl>
    <w:lvl w:ilvl="6" w:tplc="C45C7A16" w:tentative="1">
      <w:start w:val="1"/>
      <w:numFmt w:val="decimal"/>
      <w:lvlText w:val="%7."/>
      <w:lvlJc w:val="left"/>
      <w:pPr>
        <w:ind w:left="5040" w:hanging="360"/>
      </w:pPr>
    </w:lvl>
    <w:lvl w:ilvl="7" w:tplc="0CDE084E" w:tentative="1">
      <w:start w:val="1"/>
      <w:numFmt w:val="lowerLetter"/>
      <w:lvlText w:val="%8."/>
      <w:lvlJc w:val="left"/>
      <w:pPr>
        <w:ind w:left="5760" w:hanging="360"/>
      </w:pPr>
    </w:lvl>
    <w:lvl w:ilvl="8" w:tplc="0CF8E0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251BB"/>
    <w:multiLevelType w:val="hybridMultilevel"/>
    <w:tmpl w:val="4F5AABD4"/>
    <w:lvl w:ilvl="0" w:tplc="3CC4B41E">
      <w:start w:val="1"/>
      <w:numFmt w:val="lowerRoman"/>
      <w:lvlText w:val="%1."/>
      <w:lvlJc w:val="right"/>
      <w:pPr>
        <w:ind w:left="720" w:hanging="360"/>
      </w:pPr>
    </w:lvl>
    <w:lvl w:ilvl="1" w:tplc="544A20DC" w:tentative="1">
      <w:start w:val="1"/>
      <w:numFmt w:val="lowerLetter"/>
      <w:lvlText w:val="%2."/>
      <w:lvlJc w:val="left"/>
      <w:pPr>
        <w:ind w:left="1440" w:hanging="360"/>
      </w:pPr>
    </w:lvl>
    <w:lvl w:ilvl="2" w:tplc="14FA1C50" w:tentative="1">
      <w:start w:val="1"/>
      <w:numFmt w:val="lowerRoman"/>
      <w:lvlText w:val="%3."/>
      <w:lvlJc w:val="right"/>
      <w:pPr>
        <w:ind w:left="2160" w:hanging="180"/>
      </w:pPr>
    </w:lvl>
    <w:lvl w:ilvl="3" w:tplc="7DA46292" w:tentative="1">
      <w:start w:val="1"/>
      <w:numFmt w:val="decimal"/>
      <w:lvlText w:val="%4."/>
      <w:lvlJc w:val="left"/>
      <w:pPr>
        <w:ind w:left="2880" w:hanging="360"/>
      </w:pPr>
    </w:lvl>
    <w:lvl w:ilvl="4" w:tplc="D1F40BD8" w:tentative="1">
      <w:start w:val="1"/>
      <w:numFmt w:val="lowerLetter"/>
      <w:lvlText w:val="%5."/>
      <w:lvlJc w:val="left"/>
      <w:pPr>
        <w:ind w:left="3600" w:hanging="360"/>
      </w:pPr>
    </w:lvl>
    <w:lvl w:ilvl="5" w:tplc="A2F41AEA" w:tentative="1">
      <w:start w:val="1"/>
      <w:numFmt w:val="lowerRoman"/>
      <w:lvlText w:val="%6."/>
      <w:lvlJc w:val="right"/>
      <w:pPr>
        <w:ind w:left="4320" w:hanging="180"/>
      </w:pPr>
    </w:lvl>
    <w:lvl w:ilvl="6" w:tplc="FC98DE14" w:tentative="1">
      <w:start w:val="1"/>
      <w:numFmt w:val="decimal"/>
      <w:lvlText w:val="%7."/>
      <w:lvlJc w:val="left"/>
      <w:pPr>
        <w:ind w:left="5040" w:hanging="360"/>
      </w:pPr>
    </w:lvl>
    <w:lvl w:ilvl="7" w:tplc="661CC654" w:tentative="1">
      <w:start w:val="1"/>
      <w:numFmt w:val="lowerLetter"/>
      <w:lvlText w:val="%8."/>
      <w:lvlJc w:val="left"/>
      <w:pPr>
        <w:ind w:left="5760" w:hanging="360"/>
      </w:pPr>
    </w:lvl>
    <w:lvl w:ilvl="8" w:tplc="FCB2D6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6267F"/>
    <w:multiLevelType w:val="hybridMultilevel"/>
    <w:tmpl w:val="5442CCD4"/>
    <w:lvl w:ilvl="0" w:tplc="96D4B6F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9DC1CBC" w:tentative="1">
      <w:start w:val="1"/>
      <w:numFmt w:val="lowerLetter"/>
      <w:lvlText w:val="%2."/>
      <w:lvlJc w:val="left"/>
      <w:pPr>
        <w:ind w:left="1440" w:hanging="360"/>
      </w:pPr>
    </w:lvl>
    <w:lvl w:ilvl="2" w:tplc="B582BF54" w:tentative="1">
      <w:start w:val="1"/>
      <w:numFmt w:val="lowerRoman"/>
      <w:lvlText w:val="%3."/>
      <w:lvlJc w:val="right"/>
      <w:pPr>
        <w:ind w:left="2160" w:hanging="180"/>
      </w:pPr>
    </w:lvl>
    <w:lvl w:ilvl="3" w:tplc="A6603FB2" w:tentative="1">
      <w:start w:val="1"/>
      <w:numFmt w:val="decimal"/>
      <w:lvlText w:val="%4."/>
      <w:lvlJc w:val="left"/>
      <w:pPr>
        <w:ind w:left="2880" w:hanging="360"/>
      </w:pPr>
    </w:lvl>
    <w:lvl w:ilvl="4" w:tplc="ED0EEAB0" w:tentative="1">
      <w:start w:val="1"/>
      <w:numFmt w:val="lowerLetter"/>
      <w:lvlText w:val="%5."/>
      <w:lvlJc w:val="left"/>
      <w:pPr>
        <w:ind w:left="3600" w:hanging="360"/>
      </w:pPr>
    </w:lvl>
    <w:lvl w:ilvl="5" w:tplc="F000EB1C" w:tentative="1">
      <w:start w:val="1"/>
      <w:numFmt w:val="lowerRoman"/>
      <w:lvlText w:val="%6."/>
      <w:lvlJc w:val="right"/>
      <w:pPr>
        <w:ind w:left="4320" w:hanging="180"/>
      </w:pPr>
    </w:lvl>
    <w:lvl w:ilvl="6" w:tplc="451009FC" w:tentative="1">
      <w:start w:val="1"/>
      <w:numFmt w:val="decimal"/>
      <w:lvlText w:val="%7."/>
      <w:lvlJc w:val="left"/>
      <w:pPr>
        <w:ind w:left="5040" w:hanging="360"/>
      </w:pPr>
    </w:lvl>
    <w:lvl w:ilvl="7" w:tplc="53461D04" w:tentative="1">
      <w:start w:val="1"/>
      <w:numFmt w:val="lowerLetter"/>
      <w:lvlText w:val="%8."/>
      <w:lvlJc w:val="left"/>
      <w:pPr>
        <w:ind w:left="5760" w:hanging="360"/>
      </w:pPr>
    </w:lvl>
    <w:lvl w:ilvl="8" w:tplc="87B467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06AB3"/>
    <w:multiLevelType w:val="hybridMultilevel"/>
    <w:tmpl w:val="37181DC0"/>
    <w:lvl w:ilvl="0" w:tplc="8FE490CC">
      <w:start w:val="6"/>
      <w:numFmt w:val="decimal"/>
      <w:lvlText w:val="%1"/>
      <w:lvlJc w:val="left"/>
      <w:pPr>
        <w:ind w:left="1181" w:hanging="360"/>
      </w:pPr>
      <w:rPr>
        <w:rFonts w:hint="default"/>
      </w:rPr>
    </w:lvl>
    <w:lvl w:ilvl="1" w:tplc="88BE6BA6" w:tentative="1">
      <w:start w:val="1"/>
      <w:numFmt w:val="lowerLetter"/>
      <w:lvlText w:val="%2."/>
      <w:lvlJc w:val="left"/>
      <w:pPr>
        <w:ind w:left="1901" w:hanging="360"/>
      </w:pPr>
    </w:lvl>
    <w:lvl w:ilvl="2" w:tplc="5CF6B83C" w:tentative="1">
      <w:start w:val="1"/>
      <w:numFmt w:val="lowerRoman"/>
      <w:lvlText w:val="%3."/>
      <w:lvlJc w:val="right"/>
      <w:pPr>
        <w:ind w:left="2621" w:hanging="180"/>
      </w:pPr>
    </w:lvl>
    <w:lvl w:ilvl="3" w:tplc="5066C7EA" w:tentative="1">
      <w:start w:val="1"/>
      <w:numFmt w:val="decimal"/>
      <w:lvlText w:val="%4."/>
      <w:lvlJc w:val="left"/>
      <w:pPr>
        <w:ind w:left="3341" w:hanging="360"/>
      </w:pPr>
    </w:lvl>
    <w:lvl w:ilvl="4" w:tplc="ECF06CBE" w:tentative="1">
      <w:start w:val="1"/>
      <w:numFmt w:val="lowerLetter"/>
      <w:lvlText w:val="%5."/>
      <w:lvlJc w:val="left"/>
      <w:pPr>
        <w:ind w:left="4061" w:hanging="360"/>
      </w:pPr>
    </w:lvl>
    <w:lvl w:ilvl="5" w:tplc="5364A00A" w:tentative="1">
      <w:start w:val="1"/>
      <w:numFmt w:val="lowerRoman"/>
      <w:lvlText w:val="%6."/>
      <w:lvlJc w:val="right"/>
      <w:pPr>
        <w:ind w:left="4781" w:hanging="180"/>
      </w:pPr>
    </w:lvl>
    <w:lvl w:ilvl="6" w:tplc="06E84228" w:tentative="1">
      <w:start w:val="1"/>
      <w:numFmt w:val="decimal"/>
      <w:lvlText w:val="%7."/>
      <w:lvlJc w:val="left"/>
      <w:pPr>
        <w:ind w:left="5501" w:hanging="360"/>
      </w:pPr>
    </w:lvl>
    <w:lvl w:ilvl="7" w:tplc="84702C40" w:tentative="1">
      <w:start w:val="1"/>
      <w:numFmt w:val="lowerLetter"/>
      <w:lvlText w:val="%8."/>
      <w:lvlJc w:val="left"/>
      <w:pPr>
        <w:ind w:left="6221" w:hanging="360"/>
      </w:pPr>
    </w:lvl>
    <w:lvl w:ilvl="8" w:tplc="1348F12A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1" w15:restartNumberingAfterBreak="0">
    <w:nsid w:val="42B962D2"/>
    <w:multiLevelType w:val="hybridMultilevel"/>
    <w:tmpl w:val="8820CD10"/>
    <w:lvl w:ilvl="0" w:tplc="73028E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8AC8C4F4" w:tentative="1">
      <w:start w:val="1"/>
      <w:numFmt w:val="lowerLetter"/>
      <w:lvlText w:val="%2."/>
      <w:lvlJc w:val="left"/>
      <w:pPr>
        <w:ind w:left="1800" w:hanging="360"/>
      </w:pPr>
    </w:lvl>
    <w:lvl w:ilvl="2" w:tplc="537043A6" w:tentative="1">
      <w:start w:val="1"/>
      <w:numFmt w:val="lowerRoman"/>
      <w:lvlText w:val="%3."/>
      <w:lvlJc w:val="right"/>
      <w:pPr>
        <w:ind w:left="2520" w:hanging="180"/>
      </w:pPr>
    </w:lvl>
    <w:lvl w:ilvl="3" w:tplc="ADF08568" w:tentative="1">
      <w:start w:val="1"/>
      <w:numFmt w:val="decimal"/>
      <w:lvlText w:val="%4."/>
      <w:lvlJc w:val="left"/>
      <w:pPr>
        <w:ind w:left="3240" w:hanging="360"/>
      </w:pPr>
    </w:lvl>
    <w:lvl w:ilvl="4" w:tplc="62749BF4" w:tentative="1">
      <w:start w:val="1"/>
      <w:numFmt w:val="lowerLetter"/>
      <w:lvlText w:val="%5."/>
      <w:lvlJc w:val="left"/>
      <w:pPr>
        <w:ind w:left="3960" w:hanging="360"/>
      </w:pPr>
    </w:lvl>
    <w:lvl w:ilvl="5" w:tplc="589A61F8" w:tentative="1">
      <w:start w:val="1"/>
      <w:numFmt w:val="lowerRoman"/>
      <w:lvlText w:val="%6."/>
      <w:lvlJc w:val="right"/>
      <w:pPr>
        <w:ind w:left="4680" w:hanging="180"/>
      </w:pPr>
    </w:lvl>
    <w:lvl w:ilvl="6" w:tplc="F962D724" w:tentative="1">
      <w:start w:val="1"/>
      <w:numFmt w:val="decimal"/>
      <w:lvlText w:val="%7."/>
      <w:lvlJc w:val="left"/>
      <w:pPr>
        <w:ind w:left="5400" w:hanging="360"/>
      </w:pPr>
    </w:lvl>
    <w:lvl w:ilvl="7" w:tplc="11C4CDC4" w:tentative="1">
      <w:start w:val="1"/>
      <w:numFmt w:val="lowerLetter"/>
      <w:lvlText w:val="%8."/>
      <w:lvlJc w:val="left"/>
      <w:pPr>
        <w:ind w:left="6120" w:hanging="360"/>
      </w:pPr>
    </w:lvl>
    <w:lvl w:ilvl="8" w:tplc="6F22D34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637C6B"/>
    <w:multiLevelType w:val="hybridMultilevel"/>
    <w:tmpl w:val="DF86B84A"/>
    <w:lvl w:ilvl="0" w:tplc="89E0F580">
      <w:start w:val="6"/>
      <w:numFmt w:val="decimal"/>
      <w:lvlText w:val="%1"/>
      <w:lvlJc w:val="left"/>
      <w:pPr>
        <w:ind w:left="1460" w:hanging="1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38DD0C">
      <w:numFmt w:val="bullet"/>
      <w:lvlText w:val="•"/>
      <w:lvlJc w:val="left"/>
      <w:pPr>
        <w:ind w:left="1741" w:hanging="1320"/>
      </w:pPr>
      <w:rPr>
        <w:rFonts w:hint="default"/>
        <w:lang w:val="en-US" w:eastAsia="en-US" w:bidi="ar-SA"/>
      </w:rPr>
    </w:lvl>
    <w:lvl w:ilvl="2" w:tplc="AD9CD502">
      <w:numFmt w:val="bullet"/>
      <w:lvlText w:val="•"/>
      <w:lvlJc w:val="left"/>
      <w:pPr>
        <w:ind w:left="2022" w:hanging="1320"/>
      </w:pPr>
      <w:rPr>
        <w:rFonts w:hint="default"/>
        <w:lang w:val="en-US" w:eastAsia="en-US" w:bidi="ar-SA"/>
      </w:rPr>
    </w:lvl>
    <w:lvl w:ilvl="3" w:tplc="62EA1EFE">
      <w:numFmt w:val="bullet"/>
      <w:lvlText w:val="•"/>
      <w:lvlJc w:val="left"/>
      <w:pPr>
        <w:ind w:left="2304" w:hanging="1320"/>
      </w:pPr>
      <w:rPr>
        <w:rFonts w:hint="default"/>
        <w:lang w:val="en-US" w:eastAsia="en-US" w:bidi="ar-SA"/>
      </w:rPr>
    </w:lvl>
    <w:lvl w:ilvl="4" w:tplc="58DC8628">
      <w:numFmt w:val="bullet"/>
      <w:lvlText w:val="•"/>
      <w:lvlJc w:val="left"/>
      <w:pPr>
        <w:ind w:left="2585" w:hanging="1320"/>
      </w:pPr>
      <w:rPr>
        <w:rFonts w:hint="default"/>
        <w:lang w:val="en-US" w:eastAsia="en-US" w:bidi="ar-SA"/>
      </w:rPr>
    </w:lvl>
    <w:lvl w:ilvl="5" w:tplc="5650A21E">
      <w:numFmt w:val="bullet"/>
      <w:lvlText w:val="•"/>
      <w:lvlJc w:val="left"/>
      <w:pPr>
        <w:ind w:left="2867" w:hanging="1320"/>
      </w:pPr>
      <w:rPr>
        <w:rFonts w:hint="default"/>
        <w:lang w:val="en-US" w:eastAsia="en-US" w:bidi="ar-SA"/>
      </w:rPr>
    </w:lvl>
    <w:lvl w:ilvl="6" w:tplc="F490BA78">
      <w:numFmt w:val="bullet"/>
      <w:lvlText w:val="•"/>
      <w:lvlJc w:val="left"/>
      <w:pPr>
        <w:ind w:left="3148" w:hanging="1320"/>
      </w:pPr>
      <w:rPr>
        <w:rFonts w:hint="default"/>
        <w:lang w:val="en-US" w:eastAsia="en-US" w:bidi="ar-SA"/>
      </w:rPr>
    </w:lvl>
    <w:lvl w:ilvl="7" w:tplc="2A542106">
      <w:numFmt w:val="bullet"/>
      <w:lvlText w:val="•"/>
      <w:lvlJc w:val="left"/>
      <w:pPr>
        <w:ind w:left="3429" w:hanging="1320"/>
      </w:pPr>
      <w:rPr>
        <w:rFonts w:hint="default"/>
        <w:lang w:val="en-US" w:eastAsia="en-US" w:bidi="ar-SA"/>
      </w:rPr>
    </w:lvl>
    <w:lvl w:ilvl="8" w:tplc="5686A8A0">
      <w:numFmt w:val="bullet"/>
      <w:lvlText w:val="•"/>
      <w:lvlJc w:val="left"/>
      <w:pPr>
        <w:ind w:left="3711" w:hanging="1320"/>
      </w:pPr>
      <w:rPr>
        <w:rFonts w:hint="default"/>
        <w:lang w:val="en-US" w:eastAsia="en-US" w:bidi="ar-SA"/>
      </w:rPr>
    </w:lvl>
  </w:abstractNum>
  <w:abstractNum w:abstractNumId="23" w15:restartNumberingAfterBreak="0">
    <w:nsid w:val="4431453C"/>
    <w:multiLevelType w:val="hybridMultilevel"/>
    <w:tmpl w:val="BE9CE30E"/>
    <w:lvl w:ilvl="0" w:tplc="F9725728">
      <w:start w:val="1"/>
      <w:numFmt w:val="lowerRoman"/>
      <w:lvlText w:val="%1)"/>
      <w:lvlJc w:val="left"/>
      <w:pPr>
        <w:ind w:left="720" w:hanging="360"/>
      </w:pPr>
      <w:rPr>
        <w:rFonts w:hint="default"/>
        <w:b/>
        <w:bCs/>
        <w:spacing w:val="-1"/>
        <w:w w:val="97"/>
        <w:lang w:val="en-US" w:eastAsia="en-US" w:bidi="ar-SA"/>
      </w:rPr>
    </w:lvl>
    <w:lvl w:ilvl="1" w:tplc="F9A26710" w:tentative="1">
      <w:start w:val="1"/>
      <w:numFmt w:val="lowerLetter"/>
      <w:lvlText w:val="%2."/>
      <w:lvlJc w:val="left"/>
      <w:pPr>
        <w:ind w:left="1440" w:hanging="360"/>
      </w:pPr>
    </w:lvl>
    <w:lvl w:ilvl="2" w:tplc="55BECD22" w:tentative="1">
      <w:start w:val="1"/>
      <w:numFmt w:val="lowerRoman"/>
      <w:lvlText w:val="%3."/>
      <w:lvlJc w:val="right"/>
      <w:pPr>
        <w:ind w:left="2160" w:hanging="180"/>
      </w:pPr>
    </w:lvl>
    <w:lvl w:ilvl="3" w:tplc="3682979A" w:tentative="1">
      <w:start w:val="1"/>
      <w:numFmt w:val="decimal"/>
      <w:lvlText w:val="%4."/>
      <w:lvlJc w:val="left"/>
      <w:pPr>
        <w:ind w:left="2880" w:hanging="360"/>
      </w:pPr>
    </w:lvl>
    <w:lvl w:ilvl="4" w:tplc="82243214" w:tentative="1">
      <w:start w:val="1"/>
      <w:numFmt w:val="lowerLetter"/>
      <w:lvlText w:val="%5."/>
      <w:lvlJc w:val="left"/>
      <w:pPr>
        <w:ind w:left="3600" w:hanging="360"/>
      </w:pPr>
    </w:lvl>
    <w:lvl w:ilvl="5" w:tplc="8A8A75F4" w:tentative="1">
      <w:start w:val="1"/>
      <w:numFmt w:val="lowerRoman"/>
      <w:lvlText w:val="%6."/>
      <w:lvlJc w:val="right"/>
      <w:pPr>
        <w:ind w:left="4320" w:hanging="180"/>
      </w:pPr>
    </w:lvl>
    <w:lvl w:ilvl="6" w:tplc="946A51FC" w:tentative="1">
      <w:start w:val="1"/>
      <w:numFmt w:val="decimal"/>
      <w:lvlText w:val="%7."/>
      <w:lvlJc w:val="left"/>
      <w:pPr>
        <w:ind w:left="5040" w:hanging="360"/>
      </w:pPr>
    </w:lvl>
    <w:lvl w:ilvl="7" w:tplc="912CE898" w:tentative="1">
      <w:start w:val="1"/>
      <w:numFmt w:val="lowerLetter"/>
      <w:lvlText w:val="%8."/>
      <w:lvlJc w:val="left"/>
      <w:pPr>
        <w:ind w:left="5760" w:hanging="360"/>
      </w:pPr>
    </w:lvl>
    <w:lvl w:ilvl="8" w:tplc="CFEE67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52D0"/>
    <w:multiLevelType w:val="hybridMultilevel"/>
    <w:tmpl w:val="BF5253A0"/>
    <w:lvl w:ilvl="0" w:tplc="EC681102">
      <w:start w:val="6"/>
      <w:numFmt w:val="decimal"/>
      <w:lvlText w:val="(%1"/>
      <w:lvlJc w:val="left"/>
      <w:pPr>
        <w:ind w:left="8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581" w:hanging="360"/>
      </w:pPr>
    </w:lvl>
    <w:lvl w:ilvl="2" w:tplc="0409001B" w:tentative="1">
      <w:start w:val="1"/>
      <w:numFmt w:val="lowerRoman"/>
      <w:lvlText w:val="%3."/>
      <w:lvlJc w:val="right"/>
      <w:pPr>
        <w:ind w:left="10301" w:hanging="180"/>
      </w:pPr>
    </w:lvl>
    <w:lvl w:ilvl="3" w:tplc="0409000F" w:tentative="1">
      <w:start w:val="1"/>
      <w:numFmt w:val="decimal"/>
      <w:lvlText w:val="%4."/>
      <w:lvlJc w:val="left"/>
      <w:pPr>
        <w:ind w:left="11021" w:hanging="360"/>
      </w:pPr>
    </w:lvl>
    <w:lvl w:ilvl="4" w:tplc="04090019" w:tentative="1">
      <w:start w:val="1"/>
      <w:numFmt w:val="lowerLetter"/>
      <w:lvlText w:val="%5."/>
      <w:lvlJc w:val="left"/>
      <w:pPr>
        <w:ind w:left="11741" w:hanging="360"/>
      </w:pPr>
    </w:lvl>
    <w:lvl w:ilvl="5" w:tplc="0409001B" w:tentative="1">
      <w:start w:val="1"/>
      <w:numFmt w:val="lowerRoman"/>
      <w:lvlText w:val="%6."/>
      <w:lvlJc w:val="right"/>
      <w:pPr>
        <w:ind w:left="12461" w:hanging="180"/>
      </w:pPr>
    </w:lvl>
    <w:lvl w:ilvl="6" w:tplc="0409000F" w:tentative="1">
      <w:start w:val="1"/>
      <w:numFmt w:val="decimal"/>
      <w:lvlText w:val="%7."/>
      <w:lvlJc w:val="left"/>
      <w:pPr>
        <w:ind w:left="13181" w:hanging="360"/>
      </w:pPr>
    </w:lvl>
    <w:lvl w:ilvl="7" w:tplc="04090019" w:tentative="1">
      <w:start w:val="1"/>
      <w:numFmt w:val="lowerLetter"/>
      <w:lvlText w:val="%8."/>
      <w:lvlJc w:val="left"/>
      <w:pPr>
        <w:ind w:left="13901" w:hanging="360"/>
      </w:pPr>
    </w:lvl>
    <w:lvl w:ilvl="8" w:tplc="0409001B" w:tentative="1">
      <w:start w:val="1"/>
      <w:numFmt w:val="lowerRoman"/>
      <w:lvlText w:val="%9."/>
      <w:lvlJc w:val="right"/>
      <w:pPr>
        <w:ind w:left="14621" w:hanging="180"/>
      </w:pPr>
    </w:lvl>
  </w:abstractNum>
  <w:abstractNum w:abstractNumId="25" w15:restartNumberingAfterBreak="0">
    <w:nsid w:val="4BA82729"/>
    <w:multiLevelType w:val="hybridMultilevel"/>
    <w:tmpl w:val="04520C6E"/>
    <w:lvl w:ilvl="0" w:tplc="2B0E46FA">
      <w:start w:val="3"/>
      <w:numFmt w:val="decimal"/>
      <w:lvlText w:val="%1"/>
      <w:lvlJc w:val="left"/>
      <w:pPr>
        <w:ind w:left="560" w:hanging="420"/>
      </w:pPr>
      <w:rPr>
        <w:rFonts w:hint="default"/>
        <w:w w:val="100"/>
        <w:lang w:val="en-US" w:eastAsia="en-US" w:bidi="ar-SA"/>
      </w:rPr>
    </w:lvl>
    <w:lvl w:ilvl="1" w:tplc="570CEFCE">
      <w:numFmt w:val="bullet"/>
      <w:lvlText w:val="•"/>
      <w:lvlJc w:val="left"/>
      <w:pPr>
        <w:ind w:left="931" w:hanging="420"/>
      </w:pPr>
      <w:rPr>
        <w:rFonts w:hint="default"/>
        <w:lang w:val="en-US" w:eastAsia="en-US" w:bidi="ar-SA"/>
      </w:rPr>
    </w:lvl>
    <w:lvl w:ilvl="2" w:tplc="77D0E09A">
      <w:numFmt w:val="bullet"/>
      <w:lvlText w:val="•"/>
      <w:lvlJc w:val="left"/>
      <w:pPr>
        <w:ind w:left="1302" w:hanging="420"/>
      </w:pPr>
      <w:rPr>
        <w:rFonts w:hint="default"/>
        <w:lang w:val="en-US" w:eastAsia="en-US" w:bidi="ar-SA"/>
      </w:rPr>
    </w:lvl>
    <w:lvl w:ilvl="3" w:tplc="0C461AE0">
      <w:numFmt w:val="bullet"/>
      <w:lvlText w:val="•"/>
      <w:lvlJc w:val="left"/>
      <w:pPr>
        <w:ind w:left="1674" w:hanging="420"/>
      </w:pPr>
      <w:rPr>
        <w:rFonts w:hint="default"/>
        <w:lang w:val="en-US" w:eastAsia="en-US" w:bidi="ar-SA"/>
      </w:rPr>
    </w:lvl>
    <w:lvl w:ilvl="4" w:tplc="89923594">
      <w:numFmt w:val="bullet"/>
      <w:lvlText w:val="•"/>
      <w:lvlJc w:val="left"/>
      <w:pPr>
        <w:ind w:left="2045" w:hanging="420"/>
      </w:pPr>
      <w:rPr>
        <w:rFonts w:hint="default"/>
        <w:lang w:val="en-US" w:eastAsia="en-US" w:bidi="ar-SA"/>
      </w:rPr>
    </w:lvl>
    <w:lvl w:ilvl="5" w:tplc="E3EA1E04">
      <w:numFmt w:val="bullet"/>
      <w:lvlText w:val="•"/>
      <w:lvlJc w:val="left"/>
      <w:pPr>
        <w:ind w:left="2417" w:hanging="420"/>
      </w:pPr>
      <w:rPr>
        <w:rFonts w:hint="default"/>
        <w:lang w:val="en-US" w:eastAsia="en-US" w:bidi="ar-SA"/>
      </w:rPr>
    </w:lvl>
    <w:lvl w:ilvl="6" w:tplc="DF9AB482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7" w:tplc="86C23650">
      <w:numFmt w:val="bullet"/>
      <w:lvlText w:val="•"/>
      <w:lvlJc w:val="left"/>
      <w:pPr>
        <w:ind w:left="3159" w:hanging="420"/>
      </w:pPr>
      <w:rPr>
        <w:rFonts w:hint="default"/>
        <w:lang w:val="en-US" w:eastAsia="en-US" w:bidi="ar-SA"/>
      </w:rPr>
    </w:lvl>
    <w:lvl w:ilvl="8" w:tplc="F3EA1724">
      <w:numFmt w:val="bullet"/>
      <w:lvlText w:val="•"/>
      <w:lvlJc w:val="left"/>
      <w:pPr>
        <w:ind w:left="3531" w:hanging="420"/>
      </w:pPr>
      <w:rPr>
        <w:rFonts w:hint="default"/>
        <w:lang w:val="en-US" w:eastAsia="en-US" w:bidi="ar-SA"/>
      </w:rPr>
    </w:lvl>
  </w:abstractNum>
  <w:abstractNum w:abstractNumId="26" w15:restartNumberingAfterBreak="0">
    <w:nsid w:val="572C07FC"/>
    <w:multiLevelType w:val="hybridMultilevel"/>
    <w:tmpl w:val="8E9459D4"/>
    <w:lvl w:ilvl="0" w:tplc="E9FC0E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BB479AA" w:tentative="1">
      <w:start w:val="1"/>
      <w:numFmt w:val="lowerLetter"/>
      <w:lvlText w:val="%2."/>
      <w:lvlJc w:val="left"/>
      <w:pPr>
        <w:ind w:left="1440" w:hanging="360"/>
      </w:pPr>
    </w:lvl>
    <w:lvl w:ilvl="2" w:tplc="ECD40AE2" w:tentative="1">
      <w:start w:val="1"/>
      <w:numFmt w:val="lowerRoman"/>
      <w:lvlText w:val="%3."/>
      <w:lvlJc w:val="right"/>
      <w:pPr>
        <w:ind w:left="2160" w:hanging="180"/>
      </w:pPr>
    </w:lvl>
    <w:lvl w:ilvl="3" w:tplc="E4F672A4" w:tentative="1">
      <w:start w:val="1"/>
      <w:numFmt w:val="decimal"/>
      <w:lvlText w:val="%4."/>
      <w:lvlJc w:val="left"/>
      <w:pPr>
        <w:ind w:left="2880" w:hanging="360"/>
      </w:pPr>
    </w:lvl>
    <w:lvl w:ilvl="4" w:tplc="78BA11C0" w:tentative="1">
      <w:start w:val="1"/>
      <w:numFmt w:val="lowerLetter"/>
      <w:lvlText w:val="%5."/>
      <w:lvlJc w:val="left"/>
      <w:pPr>
        <w:ind w:left="3600" w:hanging="360"/>
      </w:pPr>
    </w:lvl>
    <w:lvl w:ilvl="5" w:tplc="76B67F86" w:tentative="1">
      <w:start w:val="1"/>
      <w:numFmt w:val="lowerRoman"/>
      <w:lvlText w:val="%6."/>
      <w:lvlJc w:val="right"/>
      <w:pPr>
        <w:ind w:left="4320" w:hanging="180"/>
      </w:pPr>
    </w:lvl>
    <w:lvl w:ilvl="6" w:tplc="CE0067D4" w:tentative="1">
      <w:start w:val="1"/>
      <w:numFmt w:val="decimal"/>
      <w:lvlText w:val="%7."/>
      <w:lvlJc w:val="left"/>
      <w:pPr>
        <w:ind w:left="5040" w:hanging="360"/>
      </w:pPr>
    </w:lvl>
    <w:lvl w:ilvl="7" w:tplc="9B22CE1A" w:tentative="1">
      <w:start w:val="1"/>
      <w:numFmt w:val="lowerLetter"/>
      <w:lvlText w:val="%8."/>
      <w:lvlJc w:val="left"/>
      <w:pPr>
        <w:ind w:left="5760" w:hanging="360"/>
      </w:pPr>
    </w:lvl>
    <w:lvl w:ilvl="8" w:tplc="4ADC46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B1EDB"/>
    <w:multiLevelType w:val="hybridMultilevel"/>
    <w:tmpl w:val="29BED4EE"/>
    <w:lvl w:ilvl="0" w:tplc="28686B8A">
      <w:start w:val="1"/>
      <w:numFmt w:val="lowerRoman"/>
      <w:lvlText w:val="%1)"/>
      <w:lvlJc w:val="left"/>
      <w:pPr>
        <w:ind w:left="820" w:hanging="360"/>
      </w:pPr>
      <w:rPr>
        <w:rFonts w:hint="default"/>
        <w:b w:val="0"/>
        <w:bCs/>
      </w:rPr>
    </w:lvl>
    <w:lvl w:ilvl="1" w:tplc="759A0ED6" w:tentative="1">
      <w:start w:val="1"/>
      <w:numFmt w:val="lowerLetter"/>
      <w:lvlText w:val="%2."/>
      <w:lvlJc w:val="left"/>
      <w:pPr>
        <w:ind w:left="1540" w:hanging="360"/>
      </w:pPr>
    </w:lvl>
    <w:lvl w:ilvl="2" w:tplc="AA1C7BA6" w:tentative="1">
      <w:start w:val="1"/>
      <w:numFmt w:val="lowerRoman"/>
      <w:lvlText w:val="%3."/>
      <w:lvlJc w:val="right"/>
      <w:pPr>
        <w:ind w:left="2260" w:hanging="180"/>
      </w:pPr>
    </w:lvl>
    <w:lvl w:ilvl="3" w:tplc="2E329D26" w:tentative="1">
      <w:start w:val="1"/>
      <w:numFmt w:val="decimal"/>
      <w:lvlText w:val="%4."/>
      <w:lvlJc w:val="left"/>
      <w:pPr>
        <w:ind w:left="2980" w:hanging="360"/>
      </w:pPr>
    </w:lvl>
    <w:lvl w:ilvl="4" w:tplc="4C6C62E2" w:tentative="1">
      <w:start w:val="1"/>
      <w:numFmt w:val="lowerLetter"/>
      <w:lvlText w:val="%5."/>
      <w:lvlJc w:val="left"/>
      <w:pPr>
        <w:ind w:left="3700" w:hanging="360"/>
      </w:pPr>
    </w:lvl>
    <w:lvl w:ilvl="5" w:tplc="167CE51A" w:tentative="1">
      <w:start w:val="1"/>
      <w:numFmt w:val="lowerRoman"/>
      <w:lvlText w:val="%6."/>
      <w:lvlJc w:val="right"/>
      <w:pPr>
        <w:ind w:left="4420" w:hanging="180"/>
      </w:pPr>
    </w:lvl>
    <w:lvl w:ilvl="6" w:tplc="B7D4D330" w:tentative="1">
      <w:start w:val="1"/>
      <w:numFmt w:val="decimal"/>
      <w:lvlText w:val="%7."/>
      <w:lvlJc w:val="left"/>
      <w:pPr>
        <w:ind w:left="5140" w:hanging="360"/>
      </w:pPr>
    </w:lvl>
    <w:lvl w:ilvl="7" w:tplc="53B8182C" w:tentative="1">
      <w:start w:val="1"/>
      <w:numFmt w:val="lowerLetter"/>
      <w:lvlText w:val="%8."/>
      <w:lvlJc w:val="left"/>
      <w:pPr>
        <w:ind w:left="5860" w:hanging="360"/>
      </w:pPr>
    </w:lvl>
    <w:lvl w:ilvl="8" w:tplc="CAB28B4E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5CC23BA7"/>
    <w:multiLevelType w:val="hybridMultilevel"/>
    <w:tmpl w:val="5122E168"/>
    <w:lvl w:ilvl="0" w:tplc="5AD2926C">
      <w:start w:val="10"/>
      <w:numFmt w:val="decimal"/>
      <w:lvlText w:val="%1."/>
      <w:lvlJc w:val="left"/>
      <w:pPr>
        <w:ind w:left="3042" w:hanging="180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C7ACAF46">
      <w:numFmt w:val="bullet"/>
      <w:lvlText w:val="•"/>
      <w:lvlJc w:val="left"/>
      <w:pPr>
        <w:ind w:left="3710" w:hanging="1801"/>
      </w:pPr>
      <w:rPr>
        <w:rFonts w:hint="default"/>
        <w:lang w:val="en-US" w:eastAsia="en-US" w:bidi="ar-SA"/>
      </w:rPr>
    </w:lvl>
    <w:lvl w:ilvl="2" w:tplc="9918B7E0">
      <w:numFmt w:val="bullet"/>
      <w:lvlText w:val="•"/>
      <w:lvlJc w:val="left"/>
      <w:pPr>
        <w:ind w:left="4380" w:hanging="1801"/>
      </w:pPr>
      <w:rPr>
        <w:rFonts w:hint="default"/>
        <w:lang w:val="en-US" w:eastAsia="en-US" w:bidi="ar-SA"/>
      </w:rPr>
    </w:lvl>
    <w:lvl w:ilvl="3" w:tplc="7E32B68C">
      <w:numFmt w:val="bullet"/>
      <w:lvlText w:val="•"/>
      <w:lvlJc w:val="left"/>
      <w:pPr>
        <w:ind w:left="5050" w:hanging="1801"/>
      </w:pPr>
      <w:rPr>
        <w:rFonts w:hint="default"/>
        <w:lang w:val="en-US" w:eastAsia="en-US" w:bidi="ar-SA"/>
      </w:rPr>
    </w:lvl>
    <w:lvl w:ilvl="4" w:tplc="91FA8610">
      <w:numFmt w:val="bullet"/>
      <w:lvlText w:val="•"/>
      <w:lvlJc w:val="left"/>
      <w:pPr>
        <w:ind w:left="5720" w:hanging="1801"/>
      </w:pPr>
      <w:rPr>
        <w:rFonts w:hint="default"/>
        <w:lang w:val="en-US" w:eastAsia="en-US" w:bidi="ar-SA"/>
      </w:rPr>
    </w:lvl>
    <w:lvl w:ilvl="5" w:tplc="8F7E64F2">
      <w:numFmt w:val="bullet"/>
      <w:lvlText w:val="•"/>
      <w:lvlJc w:val="left"/>
      <w:pPr>
        <w:ind w:left="6390" w:hanging="1801"/>
      </w:pPr>
      <w:rPr>
        <w:rFonts w:hint="default"/>
        <w:lang w:val="en-US" w:eastAsia="en-US" w:bidi="ar-SA"/>
      </w:rPr>
    </w:lvl>
    <w:lvl w:ilvl="6" w:tplc="F42A98C8">
      <w:numFmt w:val="bullet"/>
      <w:lvlText w:val="•"/>
      <w:lvlJc w:val="left"/>
      <w:pPr>
        <w:ind w:left="7060" w:hanging="1801"/>
      </w:pPr>
      <w:rPr>
        <w:rFonts w:hint="default"/>
        <w:lang w:val="en-US" w:eastAsia="en-US" w:bidi="ar-SA"/>
      </w:rPr>
    </w:lvl>
    <w:lvl w:ilvl="7" w:tplc="CECCE4A0">
      <w:numFmt w:val="bullet"/>
      <w:lvlText w:val="•"/>
      <w:lvlJc w:val="left"/>
      <w:pPr>
        <w:ind w:left="7730" w:hanging="1801"/>
      </w:pPr>
      <w:rPr>
        <w:rFonts w:hint="default"/>
        <w:lang w:val="en-US" w:eastAsia="en-US" w:bidi="ar-SA"/>
      </w:rPr>
    </w:lvl>
    <w:lvl w:ilvl="8" w:tplc="4D0A0B1A">
      <w:numFmt w:val="bullet"/>
      <w:lvlText w:val="•"/>
      <w:lvlJc w:val="left"/>
      <w:pPr>
        <w:ind w:left="8400" w:hanging="1801"/>
      </w:pPr>
      <w:rPr>
        <w:rFonts w:hint="default"/>
        <w:lang w:val="en-US" w:eastAsia="en-US" w:bidi="ar-SA"/>
      </w:rPr>
    </w:lvl>
  </w:abstractNum>
  <w:abstractNum w:abstractNumId="29" w15:restartNumberingAfterBreak="0">
    <w:nsid w:val="62330CB5"/>
    <w:multiLevelType w:val="hybridMultilevel"/>
    <w:tmpl w:val="46F45A54"/>
    <w:lvl w:ilvl="0" w:tplc="27A430B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1CC40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5EA66FA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ACA209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ACBC281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5AC71A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EA3228B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B0FAE95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E4EB04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26334D1"/>
    <w:multiLevelType w:val="hybridMultilevel"/>
    <w:tmpl w:val="FA7E7378"/>
    <w:lvl w:ilvl="0" w:tplc="FAD0BE72">
      <w:start w:val="1"/>
      <w:numFmt w:val="lowerRoman"/>
      <w:lvlText w:val="%1)"/>
      <w:lvlJc w:val="left"/>
      <w:pPr>
        <w:ind w:left="881" w:hanging="420"/>
      </w:pPr>
      <w:rPr>
        <w:rFonts w:hint="default"/>
        <w:w w:val="97"/>
        <w:sz w:val="24"/>
        <w:szCs w:val="24"/>
        <w:lang w:val="en-US" w:eastAsia="en-US" w:bidi="ar-SA"/>
      </w:rPr>
    </w:lvl>
    <w:lvl w:ilvl="1" w:tplc="457400E4">
      <w:numFmt w:val="bullet"/>
      <w:lvlText w:val="•"/>
      <w:lvlJc w:val="left"/>
      <w:pPr>
        <w:ind w:left="1780" w:hanging="420"/>
      </w:pPr>
      <w:rPr>
        <w:rFonts w:hint="default"/>
        <w:lang w:val="en-US" w:eastAsia="en-US" w:bidi="ar-SA"/>
      </w:rPr>
    </w:lvl>
    <w:lvl w:ilvl="2" w:tplc="9A88DFDA">
      <w:numFmt w:val="bullet"/>
      <w:lvlText w:val="•"/>
      <w:lvlJc w:val="left"/>
      <w:pPr>
        <w:ind w:left="2680" w:hanging="420"/>
      </w:pPr>
      <w:rPr>
        <w:rFonts w:hint="default"/>
        <w:lang w:val="en-US" w:eastAsia="en-US" w:bidi="ar-SA"/>
      </w:rPr>
    </w:lvl>
    <w:lvl w:ilvl="3" w:tplc="46A49732">
      <w:numFmt w:val="bullet"/>
      <w:lvlText w:val="•"/>
      <w:lvlJc w:val="left"/>
      <w:pPr>
        <w:ind w:left="3580" w:hanging="420"/>
      </w:pPr>
      <w:rPr>
        <w:rFonts w:hint="default"/>
        <w:lang w:val="en-US" w:eastAsia="en-US" w:bidi="ar-SA"/>
      </w:rPr>
    </w:lvl>
    <w:lvl w:ilvl="4" w:tplc="C0028F5A">
      <w:numFmt w:val="bullet"/>
      <w:lvlText w:val="•"/>
      <w:lvlJc w:val="left"/>
      <w:pPr>
        <w:ind w:left="4480" w:hanging="420"/>
      </w:pPr>
      <w:rPr>
        <w:rFonts w:hint="default"/>
        <w:lang w:val="en-US" w:eastAsia="en-US" w:bidi="ar-SA"/>
      </w:rPr>
    </w:lvl>
    <w:lvl w:ilvl="5" w:tplc="1B4A7008">
      <w:numFmt w:val="bullet"/>
      <w:lvlText w:val="•"/>
      <w:lvlJc w:val="left"/>
      <w:pPr>
        <w:ind w:left="5380" w:hanging="420"/>
      </w:pPr>
      <w:rPr>
        <w:rFonts w:hint="default"/>
        <w:lang w:val="en-US" w:eastAsia="en-US" w:bidi="ar-SA"/>
      </w:rPr>
    </w:lvl>
    <w:lvl w:ilvl="6" w:tplc="80D862C4">
      <w:numFmt w:val="bullet"/>
      <w:lvlText w:val="•"/>
      <w:lvlJc w:val="left"/>
      <w:pPr>
        <w:ind w:left="6280" w:hanging="420"/>
      </w:pPr>
      <w:rPr>
        <w:rFonts w:hint="default"/>
        <w:lang w:val="en-US" w:eastAsia="en-US" w:bidi="ar-SA"/>
      </w:rPr>
    </w:lvl>
    <w:lvl w:ilvl="7" w:tplc="911E95CE">
      <w:numFmt w:val="bullet"/>
      <w:lvlText w:val="•"/>
      <w:lvlJc w:val="left"/>
      <w:pPr>
        <w:ind w:left="7180" w:hanging="420"/>
      </w:pPr>
      <w:rPr>
        <w:rFonts w:hint="default"/>
        <w:lang w:val="en-US" w:eastAsia="en-US" w:bidi="ar-SA"/>
      </w:rPr>
    </w:lvl>
    <w:lvl w:ilvl="8" w:tplc="9E5A4DA8">
      <w:numFmt w:val="bullet"/>
      <w:lvlText w:val="•"/>
      <w:lvlJc w:val="left"/>
      <w:pPr>
        <w:ind w:left="8080" w:hanging="420"/>
      </w:pPr>
      <w:rPr>
        <w:rFonts w:hint="default"/>
        <w:lang w:val="en-US" w:eastAsia="en-US" w:bidi="ar-SA"/>
      </w:rPr>
    </w:lvl>
  </w:abstractNum>
  <w:abstractNum w:abstractNumId="31" w15:restartNumberingAfterBreak="0">
    <w:nsid w:val="66853AB6"/>
    <w:multiLevelType w:val="hybridMultilevel"/>
    <w:tmpl w:val="21D67264"/>
    <w:lvl w:ilvl="0" w:tplc="1B282F4E">
      <w:start w:val="1"/>
      <w:numFmt w:val="lowerLetter"/>
      <w:lvlText w:val="%1)"/>
      <w:lvlJc w:val="left"/>
      <w:pPr>
        <w:ind w:left="96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5"/>
        <w:sz w:val="24"/>
        <w:szCs w:val="24"/>
        <w:lang w:val="en-US" w:eastAsia="en-US" w:bidi="ar-SA"/>
      </w:rPr>
    </w:lvl>
    <w:lvl w:ilvl="1" w:tplc="16B6A1C2">
      <w:start w:val="1"/>
      <w:numFmt w:val="lowerRoman"/>
      <w:lvlText w:val="%2)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plc="326E047C">
      <w:start w:val="1"/>
      <w:numFmt w:val="lowerLetter"/>
      <w:lvlText w:val="%3)"/>
      <w:lvlJc w:val="left"/>
      <w:pPr>
        <w:ind w:left="1181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3" w:tplc="4B7C29A4">
      <w:start w:val="1"/>
      <w:numFmt w:val="lowerRoman"/>
      <w:lvlText w:val="%4)"/>
      <w:lvlJc w:val="left"/>
      <w:pPr>
        <w:ind w:left="1238" w:hanging="27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4" w:tplc="FFD2C5A0"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ar-SA"/>
      </w:rPr>
    </w:lvl>
    <w:lvl w:ilvl="5" w:tplc="428C457A">
      <w:numFmt w:val="bullet"/>
      <w:lvlText w:val="•"/>
      <w:lvlJc w:val="left"/>
      <w:pPr>
        <w:ind w:left="2746" w:hanging="272"/>
      </w:pPr>
      <w:rPr>
        <w:rFonts w:hint="default"/>
        <w:lang w:val="en-US" w:eastAsia="en-US" w:bidi="ar-SA"/>
      </w:rPr>
    </w:lvl>
    <w:lvl w:ilvl="6" w:tplc="E504896E">
      <w:numFmt w:val="bullet"/>
      <w:lvlText w:val="•"/>
      <w:lvlJc w:val="left"/>
      <w:pPr>
        <w:ind w:left="4173" w:hanging="272"/>
      </w:pPr>
      <w:rPr>
        <w:rFonts w:hint="default"/>
        <w:lang w:val="en-US" w:eastAsia="en-US" w:bidi="ar-SA"/>
      </w:rPr>
    </w:lvl>
    <w:lvl w:ilvl="7" w:tplc="B2D4DB3A">
      <w:numFmt w:val="bullet"/>
      <w:lvlText w:val="•"/>
      <w:lvlJc w:val="left"/>
      <w:pPr>
        <w:ind w:left="5600" w:hanging="272"/>
      </w:pPr>
      <w:rPr>
        <w:rFonts w:hint="default"/>
        <w:lang w:val="en-US" w:eastAsia="en-US" w:bidi="ar-SA"/>
      </w:rPr>
    </w:lvl>
    <w:lvl w:ilvl="8" w:tplc="EBA6DD16">
      <w:numFmt w:val="bullet"/>
      <w:lvlText w:val="•"/>
      <w:lvlJc w:val="left"/>
      <w:pPr>
        <w:ind w:left="7026" w:hanging="272"/>
      </w:pPr>
      <w:rPr>
        <w:rFonts w:hint="default"/>
        <w:lang w:val="en-US" w:eastAsia="en-US" w:bidi="ar-SA"/>
      </w:rPr>
    </w:lvl>
  </w:abstractNum>
  <w:abstractNum w:abstractNumId="32" w15:restartNumberingAfterBreak="0">
    <w:nsid w:val="66A75690"/>
    <w:multiLevelType w:val="hybridMultilevel"/>
    <w:tmpl w:val="C6F8ABDE"/>
    <w:lvl w:ilvl="0" w:tplc="9C5625FC">
      <w:start w:val="1"/>
      <w:numFmt w:val="upperRoman"/>
      <w:lvlText w:val="%1."/>
      <w:lvlJc w:val="right"/>
      <w:pPr>
        <w:ind w:left="1440" w:hanging="360"/>
      </w:pPr>
    </w:lvl>
    <w:lvl w:ilvl="1" w:tplc="806E969E" w:tentative="1">
      <w:start w:val="1"/>
      <w:numFmt w:val="lowerLetter"/>
      <w:lvlText w:val="%2."/>
      <w:lvlJc w:val="left"/>
      <w:pPr>
        <w:ind w:left="2160" w:hanging="360"/>
      </w:pPr>
    </w:lvl>
    <w:lvl w:ilvl="2" w:tplc="936E4F10" w:tentative="1">
      <w:start w:val="1"/>
      <w:numFmt w:val="lowerRoman"/>
      <w:lvlText w:val="%3."/>
      <w:lvlJc w:val="right"/>
      <w:pPr>
        <w:ind w:left="2880" w:hanging="180"/>
      </w:pPr>
    </w:lvl>
    <w:lvl w:ilvl="3" w:tplc="839EA858" w:tentative="1">
      <w:start w:val="1"/>
      <w:numFmt w:val="decimal"/>
      <w:lvlText w:val="%4."/>
      <w:lvlJc w:val="left"/>
      <w:pPr>
        <w:ind w:left="3600" w:hanging="360"/>
      </w:pPr>
    </w:lvl>
    <w:lvl w:ilvl="4" w:tplc="B282A2E2" w:tentative="1">
      <w:start w:val="1"/>
      <w:numFmt w:val="lowerLetter"/>
      <w:lvlText w:val="%5."/>
      <w:lvlJc w:val="left"/>
      <w:pPr>
        <w:ind w:left="4320" w:hanging="360"/>
      </w:pPr>
    </w:lvl>
    <w:lvl w:ilvl="5" w:tplc="33F46CA2" w:tentative="1">
      <w:start w:val="1"/>
      <w:numFmt w:val="lowerRoman"/>
      <w:lvlText w:val="%6."/>
      <w:lvlJc w:val="right"/>
      <w:pPr>
        <w:ind w:left="5040" w:hanging="180"/>
      </w:pPr>
    </w:lvl>
    <w:lvl w:ilvl="6" w:tplc="E77E7470" w:tentative="1">
      <w:start w:val="1"/>
      <w:numFmt w:val="decimal"/>
      <w:lvlText w:val="%7."/>
      <w:lvlJc w:val="left"/>
      <w:pPr>
        <w:ind w:left="5760" w:hanging="360"/>
      </w:pPr>
    </w:lvl>
    <w:lvl w:ilvl="7" w:tplc="906ACE92" w:tentative="1">
      <w:start w:val="1"/>
      <w:numFmt w:val="lowerLetter"/>
      <w:lvlText w:val="%8."/>
      <w:lvlJc w:val="left"/>
      <w:pPr>
        <w:ind w:left="6480" w:hanging="360"/>
      </w:pPr>
    </w:lvl>
    <w:lvl w:ilvl="8" w:tplc="3268198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50EC1"/>
    <w:multiLevelType w:val="hybridMultilevel"/>
    <w:tmpl w:val="E078F96C"/>
    <w:lvl w:ilvl="0" w:tplc="83327B10">
      <w:start w:val="1"/>
      <w:numFmt w:val="lowerRoman"/>
      <w:lvlText w:val="%1)"/>
      <w:lvlJc w:val="left"/>
      <w:pPr>
        <w:ind w:left="720" w:hanging="360"/>
      </w:pPr>
      <w:rPr>
        <w:rFonts w:hint="default"/>
        <w:spacing w:val="-1"/>
        <w:w w:val="97"/>
        <w:lang w:val="en-US" w:eastAsia="en-US" w:bidi="ar-SA"/>
      </w:rPr>
    </w:lvl>
    <w:lvl w:ilvl="1" w:tplc="8B104D32">
      <w:start w:val="1"/>
      <w:numFmt w:val="lowerLetter"/>
      <w:lvlText w:val="%2."/>
      <w:lvlJc w:val="left"/>
      <w:pPr>
        <w:ind w:left="1440" w:hanging="360"/>
      </w:pPr>
    </w:lvl>
    <w:lvl w:ilvl="2" w:tplc="DA14B212" w:tentative="1">
      <w:start w:val="1"/>
      <w:numFmt w:val="lowerRoman"/>
      <w:lvlText w:val="%3."/>
      <w:lvlJc w:val="right"/>
      <w:pPr>
        <w:ind w:left="2160" w:hanging="180"/>
      </w:pPr>
    </w:lvl>
    <w:lvl w:ilvl="3" w:tplc="0F2A186A" w:tentative="1">
      <w:start w:val="1"/>
      <w:numFmt w:val="decimal"/>
      <w:lvlText w:val="%4."/>
      <w:lvlJc w:val="left"/>
      <w:pPr>
        <w:ind w:left="2880" w:hanging="360"/>
      </w:pPr>
    </w:lvl>
    <w:lvl w:ilvl="4" w:tplc="036ED2BE" w:tentative="1">
      <w:start w:val="1"/>
      <w:numFmt w:val="lowerLetter"/>
      <w:lvlText w:val="%5."/>
      <w:lvlJc w:val="left"/>
      <w:pPr>
        <w:ind w:left="3600" w:hanging="360"/>
      </w:pPr>
    </w:lvl>
    <w:lvl w:ilvl="5" w:tplc="4954ABC8" w:tentative="1">
      <w:start w:val="1"/>
      <w:numFmt w:val="lowerRoman"/>
      <w:lvlText w:val="%6."/>
      <w:lvlJc w:val="right"/>
      <w:pPr>
        <w:ind w:left="4320" w:hanging="180"/>
      </w:pPr>
    </w:lvl>
    <w:lvl w:ilvl="6" w:tplc="C8FE5822" w:tentative="1">
      <w:start w:val="1"/>
      <w:numFmt w:val="decimal"/>
      <w:lvlText w:val="%7."/>
      <w:lvlJc w:val="left"/>
      <w:pPr>
        <w:ind w:left="5040" w:hanging="360"/>
      </w:pPr>
    </w:lvl>
    <w:lvl w:ilvl="7" w:tplc="A7005F18" w:tentative="1">
      <w:start w:val="1"/>
      <w:numFmt w:val="lowerLetter"/>
      <w:lvlText w:val="%8."/>
      <w:lvlJc w:val="left"/>
      <w:pPr>
        <w:ind w:left="5760" w:hanging="360"/>
      </w:pPr>
    </w:lvl>
    <w:lvl w:ilvl="8" w:tplc="7C462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E360A"/>
    <w:multiLevelType w:val="hybridMultilevel"/>
    <w:tmpl w:val="BD3E7444"/>
    <w:lvl w:ilvl="0" w:tplc="117C11C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D9900338" w:tentative="1">
      <w:start w:val="1"/>
      <w:numFmt w:val="lowerLetter"/>
      <w:lvlText w:val="%2."/>
      <w:lvlJc w:val="left"/>
      <w:pPr>
        <w:ind w:left="1440" w:hanging="360"/>
      </w:pPr>
    </w:lvl>
    <w:lvl w:ilvl="2" w:tplc="D450BC88" w:tentative="1">
      <w:start w:val="1"/>
      <w:numFmt w:val="lowerRoman"/>
      <w:lvlText w:val="%3."/>
      <w:lvlJc w:val="right"/>
      <w:pPr>
        <w:ind w:left="2160" w:hanging="180"/>
      </w:pPr>
    </w:lvl>
    <w:lvl w:ilvl="3" w:tplc="563CD0B2" w:tentative="1">
      <w:start w:val="1"/>
      <w:numFmt w:val="decimal"/>
      <w:lvlText w:val="%4."/>
      <w:lvlJc w:val="left"/>
      <w:pPr>
        <w:ind w:left="2880" w:hanging="360"/>
      </w:pPr>
    </w:lvl>
    <w:lvl w:ilvl="4" w:tplc="B50C41A0" w:tentative="1">
      <w:start w:val="1"/>
      <w:numFmt w:val="lowerLetter"/>
      <w:lvlText w:val="%5."/>
      <w:lvlJc w:val="left"/>
      <w:pPr>
        <w:ind w:left="3600" w:hanging="360"/>
      </w:pPr>
    </w:lvl>
    <w:lvl w:ilvl="5" w:tplc="0B04FE74" w:tentative="1">
      <w:start w:val="1"/>
      <w:numFmt w:val="lowerRoman"/>
      <w:lvlText w:val="%6."/>
      <w:lvlJc w:val="right"/>
      <w:pPr>
        <w:ind w:left="4320" w:hanging="180"/>
      </w:pPr>
    </w:lvl>
    <w:lvl w:ilvl="6" w:tplc="6584E802" w:tentative="1">
      <w:start w:val="1"/>
      <w:numFmt w:val="decimal"/>
      <w:lvlText w:val="%7."/>
      <w:lvlJc w:val="left"/>
      <w:pPr>
        <w:ind w:left="5040" w:hanging="360"/>
      </w:pPr>
    </w:lvl>
    <w:lvl w:ilvl="7" w:tplc="4566AAFA" w:tentative="1">
      <w:start w:val="1"/>
      <w:numFmt w:val="lowerLetter"/>
      <w:lvlText w:val="%8."/>
      <w:lvlJc w:val="left"/>
      <w:pPr>
        <w:ind w:left="5760" w:hanging="360"/>
      </w:pPr>
    </w:lvl>
    <w:lvl w:ilvl="8" w:tplc="E1922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E360B"/>
    <w:multiLevelType w:val="hybridMultilevel"/>
    <w:tmpl w:val="F0F45596"/>
    <w:lvl w:ilvl="0" w:tplc="ED022C02">
      <w:start w:val="1"/>
      <w:numFmt w:val="lowerRoman"/>
      <w:lvlText w:val="%1)"/>
      <w:lvlJc w:val="left"/>
      <w:pPr>
        <w:ind w:left="1039" w:hanging="7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CFF0CD32">
      <w:start w:val="1"/>
      <w:numFmt w:val="decimal"/>
      <w:lvlText w:val="%2."/>
      <w:lvlJc w:val="left"/>
      <w:pPr>
        <w:ind w:left="1241" w:hanging="3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70BC799A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A64662C4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4" w:tplc="96D25FE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91CA670E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FFA613D6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5586632A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9BF6CA80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29"/>
  </w:num>
  <w:num w:numId="2">
    <w:abstractNumId w:val="4"/>
  </w:num>
  <w:num w:numId="3">
    <w:abstractNumId w:val="17"/>
  </w:num>
  <w:num w:numId="4">
    <w:abstractNumId w:val="34"/>
  </w:num>
  <w:num w:numId="5">
    <w:abstractNumId w:val="9"/>
  </w:num>
  <w:num w:numId="6">
    <w:abstractNumId w:val="27"/>
  </w:num>
  <w:num w:numId="7">
    <w:abstractNumId w:val="28"/>
  </w:num>
  <w:num w:numId="8">
    <w:abstractNumId w:val="0"/>
  </w:num>
  <w:num w:numId="9">
    <w:abstractNumId w:val="12"/>
  </w:num>
  <w:num w:numId="10">
    <w:abstractNumId w:val="23"/>
  </w:num>
  <w:num w:numId="11">
    <w:abstractNumId w:val="14"/>
  </w:num>
  <w:num w:numId="12">
    <w:abstractNumId w:val="2"/>
  </w:num>
  <w:num w:numId="13">
    <w:abstractNumId w:val="10"/>
  </w:num>
  <w:num w:numId="14">
    <w:abstractNumId w:val="26"/>
  </w:num>
  <w:num w:numId="15">
    <w:abstractNumId w:val="20"/>
  </w:num>
  <w:num w:numId="16">
    <w:abstractNumId w:val="30"/>
  </w:num>
  <w:num w:numId="17">
    <w:abstractNumId w:val="5"/>
  </w:num>
  <w:num w:numId="18">
    <w:abstractNumId w:val="6"/>
  </w:num>
  <w:num w:numId="19">
    <w:abstractNumId w:val="7"/>
  </w:num>
  <w:num w:numId="20">
    <w:abstractNumId w:val="11"/>
  </w:num>
  <w:num w:numId="21">
    <w:abstractNumId w:val="22"/>
  </w:num>
  <w:num w:numId="22">
    <w:abstractNumId w:val="25"/>
  </w:num>
  <w:num w:numId="23">
    <w:abstractNumId w:val="16"/>
  </w:num>
  <w:num w:numId="24">
    <w:abstractNumId w:val="1"/>
  </w:num>
  <w:num w:numId="25">
    <w:abstractNumId w:val="31"/>
  </w:num>
  <w:num w:numId="26">
    <w:abstractNumId w:val="32"/>
  </w:num>
  <w:num w:numId="27">
    <w:abstractNumId w:val="18"/>
  </w:num>
  <w:num w:numId="28">
    <w:abstractNumId w:val="13"/>
  </w:num>
  <w:num w:numId="29">
    <w:abstractNumId w:val="3"/>
  </w:num>
  <w:num w:numId="30">
    <w:abstractNumId w:val="8"/>
  </w:num>
  <w:num w:numId="31">
    <w:abstractNumId w:val="33"/>
  </w:num>
  <w:num w:numId="32">
    <w:abstractNumId w:val="21"/>
  </w:num>
  <w:num w:numId="33">
    <w:abstractNumId w:val="19"/>
  </w:num>
  <w:num w:numId="34">
    <w:abstractNumId w:val="35"/>
  </w:num>
  <w:num w:numId="35">
    <w:abstractNumId w:val="24"/>
  </w:num>
  <w:num w:numId="3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shikala Alwis">
    <w15:presenceInfo w15:providerId="AD" w15:userId="S::shashikala@bci.lk::1c5ce82f-3854-44e5-93ba-93e7af945e3a"/>
  </w15:person>
  <w15:person w15:author="Thushari Silva">
    <w15:presenceInfo w15:providerId="AD" w15:userId="S::thusharip@uom.lk::e657a36a-5196-4cf6-bd52-85f6b9deed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30"/>
    <w:rsid w:val="00052C4E"/>
    <w:rsid w:val="000564D5"/>
    <w:rsid w:val="00064EAB"/>
    <w:rsid w:val="000666E8"/>
    <w:rsid w:val="0009454A"/>
    <w:rsid w:val="00095F65"/>
    <w:rsid w:val="000A4538"/>
    <w:rsid w:val="00114613"/>
    <w:rsid w:val="001C5DEB"/>
    <w:rsid w:val="001D182D"/>
    <w:rsid w:val="002359C0"/>
    <w:rsid w:val="00237A6B"/>
    <w:rsid w:val="00251093"/>
    <w:rsid w:val="002878CC"/>
    <w:rsid w:val="002A4040"/>
    <w:rsid w:val="002A5BA9"/>
    <w:rsid w:val="002A7D6C"/>
    <w:rsid w:val="002E02A5"/>
    <w:rsid w:val="002F1130"/>
    <w:rsid w:val="00331FA5"/>
    <w:rsid w:val="003408D4"/>
    <w:rsid w:val="003535AB"/>
    <w:rsid w:val="003A0F41"/>
    <w:rsid w:val="003A33A4"/>
    <w:rsid w:val="003D433B"/>
    <w:rsid w:val="003E672C"/>
    <w:rsid w:val="004A1476"/>
    <w:rsid w:val="004D74F2"/>
    <w:rsid w:val="004E6FEC"/>
    <w:rsid w:val="00530BE7"/>
    <w:rsid w:val="0053170E"/>
    <w:rsid w:val="00536641"/>
    <w:rsid w:val="0056598C"/>
    <w:rsid w:val="00582359"/>
    <w:rsid w:val="0059093D"/>
    <w:rsid w:val="005D05E5"/>
    <w:rsid w:val="00606017"/>
    <w:rsid w:val="00607A1B"/>
    <w:rsid w:val="00614138"/>
    <w:rsid w:val="006B5BAB"/>
    <w:rsid w:val="007275FF"/>
    <w:rsid w:val="00743889"/>
    <w:rsid w:val="00785851"/>
    <w:rsid w:val="007B0D96"/>
    <w:rsid w:val="007B26AD"/>
    <w:rsid w:val="007F234A"/>
    <w:rsid w:val="008020EF"/>
    <w:rsid w:val="008161D0"/>
    <w:rsid w:val="008255DD"/>
    <w:rsid w:val="00840621"/>
    <w:rsid w:val="00842727"/>
    <w:rsid w:val="00871EE7"/>
    <w:rsid w:val="008D32BC"/>
    <w:rsid w:val="008D5FB9"/>
    <w:rsid w:val="008F3281"/>
    <w:rsid w:val="0091713B"/>
    <w:rsid w:val="00924363"/>
    <w:rsid w:val="00942A00"/>
    <w:rsid w:val="00982CD5"/>
    <w:rsid w:val="009D21D2"/>
    <w:rsid w:val="009E52FB"/>
    <w:rsid w:val="00A30135"/>
    <w:rsid w:val="00A80942"/>
    <w:rsid w:val="00A84AEA"/>
    <w:rsid w:val="00B06903"/>
    <w:rsid w:val="00B13A2E"/>
    <w:rsid w:val="00B177B3"/>
    <w:rsid w:val="00B55FC5"/>
    <w:rsid w:val="00B67BF3"/>
    <w:rsid w:val="00B93669"/>
    <w:rsid w:val="00BA3A5C"/>
    <w:rsid w:val="00BC3233"/>
    <w:rsid w:val="00BE27E9"/>
    <w:rsid w:val="00C023B1"/>
    <w:rsid w:val="00C45B3B"/>
    <w:rsid w:val="00C5423B"/>
    <w:rsid w:val="00C9439C"/>
    <w:rsid w:val="00C95730"/>
    <w:rsid w:val="00CD74C2"/>
    <w:rsid w:val="00D55394"/>
    <w:rsid w:val="00D703BE"/>
    <w:rsid w:val="00D74DC2"/>
    <w:rsid w:val="00DA3E52"/>
    <w:rsid w:val="00DC6021"/>
    <w:rsid w:val="00E03F5E"/>
    <w:rsid w:val="00E11F2A"/>
    <w:rsid w:val="00E6640D"/>
    <w:rsid w:val="00E82754"/>
    <w:rsid w:val="00EA043E"/>
    <w:rsid w:val="00F54D04"/>
    <w:rsid w:val="00F848FD"/>
    <w:rsid w:val="00F85DE1"/>
    <w:rsid w:val="00FA79D9"/>
    <w:rsid w:val="00FB4BAC"/>
    <w:rsid w:val="00F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C30F8"/>
  <w15:chartTrackingRefBased/>
  <w15:docId w15:val="{7F756A8A-F022-4365-9B2A-60229D4E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7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95730"/>
    <w:pPr>
      <w:ind w:left="2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3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573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573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95730"/>
    <w:pPr>
      <w:ind w:left="1680" w:hanging="361"/>
    </w:pPr>
  </w:style>
  <w:style w:type="paragraph" w:styleId="NormalWeb">
    <w:name w:val="Normal (Web)"/>
    <w:basedOn w:val="Normal"/>
    <w:uiPriority w:val="99"/>
    <w:unhideWhenUsed/>
    <w:rsid w:val="00C9573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564D5"/>
    <w:pPr>
      <w:spacing w:line="256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606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01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6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017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rsid w:val="00B13A2E"/>
  </w:style>
  <w:style w:type="paragraph" w:styleId="Revision">
    <w:name w:val="Revision"/>
    <w:hidden/>
    <w:uiPriority w:val="99"/>
    <w:semiHidden/>
    <w:rsid w:val="0059093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0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40"/>
    <w:rPr>
      <w:rFonts w:ascii="Segoe UI" w:eastAsia="Times New Roman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5D9E1-C013-4AE0-8155-03CEEAC3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kasun jayananda</dc:creator>
  <cp:lastModifiedBy>Shashikala Alwis</cp:lastModifiedBy>
  <cp:revision>8</cp:revision>
  <cp:lastPrinted>2024-02-15T09:38:00Z</cp:lastPrinted>
  <dcterms:created xsi:type="dcterms:W3CDTF">2024-02-09T19:17:00Z</dcterms:created>
  <dcterms:modified xsi:type="dcterms:W3CDTF">2024-02-15T09:39:00Z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04930b8970ed5bdfc2812da3bc2c414c605fe6573a39b688a694ddbef8ebd7e0</vt:lpwstr>
  </property>
</Properties>
</file>